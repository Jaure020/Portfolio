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B4D2" w14:textId="77777777" w:rsidR="00A969A6" w:rsidRPr="005B7CFD" w:rsidRDefault="00A969A6" w:rsidP="00A43399">
      <w:pPr>
        <w:widowControl w:val="0"/>
        <w:autoSpaceDE w:val="0"/>
        <w:autoSpaceDN w:val="0"/>
        <w:adjustRightInd w:val="0"/>
        <w:spacing w:after="240"/>
        <w:jc w:val="center"/>
      </w:pPr>
      <w:r w:rsidRPr="005B7CFD">
        <w:rPr>
          <w:b/>
          <w:bCs/>
        </w:rPr>
        <w:t xml:space="preserve">Jeff </w:t>
      </w:r>
      <w:proofErr w:type="spellStart"/>
      <w:r w:rsidRPr="005B7CFD">
        <w:rPr>
          <w:b/>
          <w:bCs/>
        </w:rPr>
        <w:t>Jaureguy</w:t>
      </w:r>
      <w:proofErr w:type="spellEnd"/>
    </w:p>
    <w:p w14:paraId="28402512" w14:textId="4EDDA674" w:rsidR="00A43399" w:rsidRPr="005B7CFD" w:rsidRDefault="00A969A6" w:rsidP="00A43399">
      <w:pPr>
        <w:widowControl w:val="0"/>
        <w:autoSpaceDE w:val="0"/>
        <w:autoSpaceDN w:val="0"/>
        <w:adjustRightInd w:val="0"/>
        <w:spacing w:after="240"/>
        <w:jc w:val="center"/>
      </w:pPr>
      <w:r w:rsidRPr="005B7CFD">
        <w:t>315 South Freeman St</w:t>
      </w:r>
      <w:r w:rsidR="00CC065A" w:rsidRPr="005B7CFD">
        <w:t>.</w:t>
      </w:r>
      <w:r w:rsidRPr="005B7CFD">
        <w:t xml:space="preserve"> Oceanside, CA 92054 </w:t>
      </w:r>
    </w:p>
    <w:p w14:paraId="702AF6EC" w14:textId="2693A95B" w:rsidR="000413BA" w:rsidRPr="005B7CFD" w:rsidRDefault="00A969A6" w:rsidP="00A43399">
      <w:pPr>
        <w:widowControl w:val="0"/>
        <w:autoSpaceDE w:val="0"/>
        <w:autoSpaceDN w:val="0"/>
        <w:adjustRightInd w:val="0"/>
        <w:spacing w:after="240"/>
        <w:jc w:val="center"/>
      </w:pPr>
      <w:r w:rsidRPr="005B7CFD">
        <w:t xml:space="preserve">Phone: (760) 840-9690 </w:t>
      </w:r>
    </w:p>
    <w:p w14:paraId="4610944C" w14:textId="65708FA5" w:rsidR="00D528E5" w:rsidRPr="005B7CFD" w:rsidRDefault="00A43399" w:rsidP="005A0376">
      <w:pPr>
        <w:widowControl w:val="0"/>
        <w:autoSpaceDE w:val="0"/>
        <w:autoSpaceDN w:val="0"/>
        <w:adjustRightInd w:val="0"/>
        <w:spacing w:after="240"/>
        <w:jc w:val="center"/>
      </w:pPr>
      <w:r w:rsidRPr="005B7CFD">
        <w:t>Jaure020@cougars.csusm.edu</w:t>
      </w:r>
    </w:p>
    <w:p w14:paraId="260F38DF" w14:textId="638D1961" w:rsidR="00D528E5" w:rsidRPr="005B7CFD" w:rsidRDefault="00A969A6" w:rsidP="002D40AB">
      <w:pPr>
        <w:widowControl w:val="0"/>
        <w:autoSpaceDE w:val="0"/>
        <w:autoSpaceDN w:val="0"/>
        <w:adjustRightInd w:val="0"/>
        <w:spacing w:after="240"/>
      </w:pPr>
      <w:r w:rsidRPr="005B7CFD">
        <w:rPr>
          <w:b/>
          <w:bCs/>
        </w:rPr>
        <w:t>E</w:t>
      </w:r>
      <w:r w:rsidR="00543CE1" w:rsidRPr="005B7CFD">
        <w:rPr>
          <w:b/>
          <w:bCs/>
        </w:rPr>
        <w:t>ducation</w:t>
      </w:r>
    </w:p>
    <w:p w14:paraId="73065808" w14:textId="766B5F28" w:rsidR="00A43399" w:rsidRPr="005B7CFD" w:rsidRDefault="00A43399" w:rsidP="00C734DA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  <w:r w:rsidRPr="005B7CFD">
        <w:t>2018-Present</w:t>
      </w:r>
      <w:r w:rsidR="00C734DA" w:rsidRPr="005B7CFD">
        <w:tab/>
      </w:r>
      <w:r w:rsidR="00BC3A35" w:rsidRPr="005B7CFD">
        <w:tab/>
      </w:r>
      <w:r w:rsidRPr="005B7CFD">
        <w:t xml:space="preserve">California State University San </w:t>
      </w:r>
      <w:r w:rsidR="00C734DA" w:rsidRPr="005B7CFD">
        <w:t>Marcos (</w:t>
      </w:r>
      <w:r w:rsidRPr="005B7CFD">
        <w:t>CSUSM)</w:t>
      </w:r>
    </w:p>
    <w:p w14:paraId="3109D231" w14:textId="77777777" w:rsidR="00F216F6" w:rsidRPr="005B7CFD" w:rsidRDefault="00C734DA" w:rsidP="00F216F6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</w:r>
      <w:r w:rsidR="008C701A" w:rsidRPr="005B7CFD">
        <w:t>B</w:t>
      </w:r>
      <w:r w:rsidR="00A43399" w:rsidRPr="005B7CFD">
        <w:t>.S.</w:t>
      </w:r>
      <w:r w:rsidR="008C701A" w:rsidRPr="005B7CFD">
        <w:t xml:space="preserve"> </w:t>
      </w:r>
      <w:r w:rsidR="00A43399" w:rsidRPr="005B7CFD">
        <w:t xml:space="preserve">Biological Sciences </w:t>
      </w:r>
      <w:r w:rsidR="00A52BA2" w:rsidRPr="005B7CFD">
        <w:t xml:space="preserve">&amp; </w:t>
      </w:r>
      <w:r w:rsidRPr="005B7CFD">
        <w:t>M</w:t>
      </w:r>
      <w:r w:rsidR="00A52BA2" w:rsidRPr="005B7CFD">
        <w:t xml:space="preserve">athematics </w:t>
      </w:r>
      <w:r w:rsidRPr="005B7CFD">
        <w:t>M</w:t>
      </w:r>
      <w:r w:rsidR="00A52BA2" w:rsidRPr="005B7CFD">
        <w:t>inor</w:t>
      </w:r>
    </w:p>
    <w:p w14:paraId="69E191C6" w14:textId="2634301A" w:rsidR="00A11C7F" w:rsidRPr="005B7CFD" w:rsidRDefault="00F216F6" w:rsidP="00F216F6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</w:r>
      <w:r w:rsidR="005A0376" w:rsidRPr="005B7CFD">
        <w:t>CSUSM GPA: 3.</w:t>
      </w:r>
      <w:r w:rsidR="00C654E8" w:rsidRPr="005B7CFD">
        <w:t>78</w:t>
      </w:r>
    </w:p>
    <w:p w14:paraId="38FC18FB" w14:textId="77777777" w:rsidR="00C734DA" w:rsidRPr="005B7CFD" w:rsidRDefault="00C734DA" w:rsidP="00C734DA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</w:p>
    <w:p w14:paraId="5EB287AF" w14:textId="53487A95" w:rsidR="00A43399" w:rsidRPr="005B7CFD" w:rsidRDefault="00A43399" w:rsidP="00C734DA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  <w:r w:rsidRPr="005B7CFD">
        <w:t>2015-201</w:t>
      </w:r>
      <w:r w:rsidR="00C734DA" w:rsidRPr="005B7CFD">
        <w:t>8</w:t>
      </w:r>
      <w:r w:rsidR="00C734DA" w:rsidRPr="005B7CFD">
        <w:tab/>
      </w:r>
      <w:r w:rsidR="00C734DA" w:rsidRPr="005B7CFD">
        <w:tab/>
      </w:r>
      <w:proofErr w:type="spellStart"/>
      <w:r w:rsidR="00A969A6" w:rsidRPr="005B7CFD">
        <w:t>MiraCosta</w:t>
      </w:r>
      <w:proofErr w:type="spellEnd"/>
      <w:r w:rsidR="008C701A" w:rsidRPr="005B7CFD">
        <w:t xml:space="preserve"> </w:t>
      </w:r>
      <w:r w:rsidR="00C734DA" w:rsidRPr="005B7CFD">
        <w:t>College (</w:t>
      </w:r>
      <w:r w:rsidRPr="005B7CFD">
        <w:t>MCC)</w:t>
      </w:r>
    </w:p>
    <w:p w14:paraId="1E881DA6" w14:textId="5AB35D4B" w:rsidR="008C701A" w:rsidRPr="005B7CFD" w:rsidRDefault="00A43399" w:rsidP="00C734DA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  <w:r w:rsidRPr="005B7CFD">
        <w:tab/>
      </w:r>
      <w:r w:rsidRPr="005B7CFD">
        <w:tab/>
      </w:r>
      <w:r w:rsidR="00C734DA" w:rsidRPr="005B7CFD">
        <w:tab/>
      </w:r>
      <w:r w:rsidR="00292957" w:rsidRPr="005B7CFD">
        <w:t>A</w:t>
      </w:r>
      <w:r w:rsidR="00CC065A" w:rsidRPr="005B7CFD">
        <w:t>.</w:t>
      </w:r>
      <w:r w:rsidR="00292957" w:rsidRPr="005B7CFD">
        <w:t>A</w:t>
      </w:r>
      <w:r w:rsidR="00CC065A" w:rsidRPr="005B7CFD">
        <w:t>.</w:t>
      </w:r>
      <w:r w:rsidR="00292957" w:rsidRPr="005B7CFD">
        <w:t xml:space="preserve"> Math and Sciences </w:t>
      </w:r>
    </w:p>
    <w:p w14:paraId="4796E347" w14:textId="102E7560" w:rsidR="00451583" w:rsidRPr="005B7CFD" w:rsidRDefault="00A11C7F" w:rsidP="00C734DA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ins w:id="0" w:author="Jeff Jaureguy" w:date="2019-03-14T20:55:00Z"/>
        </w:rPr>
      </w:pPr>
      <w:r w:rsidRPr="005B7CFD">
        <w:tab/>
      </w:r>
      <w:r w:rsidRPr="005B7CFD">
        <w:tab/>
      </w:r>
      <w:r w:rsidRPr="005B7CFD">
        <w:tab/>
      </w:r>
      <w:r w:rsidR="00CC065A" w:rsidRPr="005B7CFD">
        <w:t xml:space="preserve">MCC </w:t>
      </w:r>
      <w:r w:rsidRPr="005B7CFD">
        <w:t>College</w:t>
      </w:r>
      <w:r w:rsidR="00C734DA" w:rsidRPr="005B7CFD">
        <w:t xml:space="preserve"> GPA: </w:t>
      </w:r>
      <w:r w:rsidR="00476CD0" w:rsidRPr="005B7CFD">
        <w:t>3.52</w:t>
      </w:r>
    </w:p>
    <w:p w14:paraId="4ED0F431" w14:textId="1983E7A4" w:rsidR="00C734DA" w:rsidRPr="005B7CFD" w:rsidRDefault="00C734DA" w:rsidP="002D40AB">
      <w:pPr>
        <w:widowControl w:val="0"/>
        <w:autoSpaceDE w:val="0"/>
        <w:autoSpaceDN w:val="0"/>
        <w:adjustRightInd w:val="0"/>
        <w:snapToGrid w:val="0"/>
        <w:spacing w:after="240"/>
        <w:contextualSpacing/>
      </w:pPr>
    </w:p>
    <w:p w14:paraId="0B02ECD7" w14:textId="3AF95CF1" w:rsidR="00FC2843" w:rsidRPr="005B7CFD" w:rsidRDefault="00C734DA" w:rsidP="00081830">
      <w:pPr>
        <w:widowControl w:val="0"/>
        <w:autoSpaceDE w:val="0"/>
        <w:autoSpaceDN w:val="0"/>
        <w:adjustRightInd w:val="0"/>
        <w:spacing w:after="240"/>
      </w:pPr>
      <w:r w:rsidRPr="005B7CFD">
        <w:rPr>
          <w:b/>
          <w:bCs/>
        </w:rPr>
        <w:t>Awards</w:t>
      </w:r>
      <w:r w:rsidR="000E6B31" w:rsidRPr="005B7CFD">
        <w:rPr>
          <w:b/>
          <w:bCs/>
        </w:rPr>
        <w:t>/Scholarships</w:t>
      </w:r>
      <w:r w:rsidR="00FC2843" w:rsidRPr="005B7CFD">
        <w:tab/>
      </w:r>
      <w:r w:rsidR="00FC2843" w:rsidRPr="005B7CFD">
        <w:tab/>
      </w:r>
    </w:p>
    <w:p w14:paraId="4ABBCA2E" w14:textId="398A9CF3" w:rsidR="00280B25" w:rsidRPr="005B7CFD" w:rsidRDefault="00280B25" w:rsidP="00280B25">
      <w:r w:rsidRPr="005B7CFD">
        <w:t>2019</w:t>
      </w:r>
      <w:r w:rsidRPr="005B7CFD">
        <w:tab/>
      </w:r>
      <w:r w:rsidRPr="005B7CFD">
        <w:tab/>
      </w:r>
      <w:r w:rsidRPr="005B7CFD">
        <w:tab/>
        <w:t xml:space="preserve">California State University Trustees Award for Outstanding </w:t>
      </w:r>
      <w:r w:rsidRPr="005B7CFD">
        <w:tab/>
      </w:r>
      <w:r w:rsidRPr="005B7CFD">
        <w:tab/>
      </w:r>
      <w:r w:rsidRPr="005B7CFD">
        <w:tab/>
      </w:r>
      <w:r w:rsidRPr="005B7CFD">
        <w:tab/>
        <w:t>Achievement</w:t>
      </w:r>
    </w:p>
    <w:p w14:paraId="2FF04582" w14:textId="77777777" w:rsidR="00280B25" w:rsidRPr="005B7CFD" w:rsidRDefault="00280B25" w:rsidP="00280B25"/>
    <w:p w14:paraId="0B6F4CFD" w14:textId="51AF3CC9" w:rsidR="00280B25" w:rsidRPr="005B7CFD" w:rsidRDefault="00280B25" w:rsidP="00280B25">
      <w:r w:rsidRPr="005B7CFD">
        <w:t>2019</w:t>
      </w:r>
      <w:r w:rsidRPr="005B7CFD">
        <w:tab/>
      </w:r>
      <w:r w:rsidRPr="005B7CFD">
        <w:tab/>
      </w:r>
      <w:r w:rsidRPr="005B7CFD">
        <w:tab/>
        <w:t>CSUSM Office of Graduate Studies and Research Travel Award</w:t>
      </w:r>
    </w:p>
    <w:p w14:paraId="444AEE72" w14:textId="77777777" w:rsidR="00280B25" w:rsidRPr="005B7CFD" w:rsidRDefault="00280B25" w:rsidP="005B7CFD"/>
    <w:p w14:paraId="1F0303A3" w14:textId="3D1778B0" w:rsidR="00280B25" w:rsidRPr="005B7CFD" w:rsidRDefault="00B43C8A" w:rsidP="00C24247">
      <w:pPr>
        <w:rPr>
          <w:ins w:id="1" w:author="Jeff Jaureguy" w:date="2019-07-08T20:28:00Z"/>
          <w:lang w:eastAsia="en-US"/>
        </w:rPr>
      </w:pPr>
      <w:r w:rsidRPr="005B7CFD">
        <w:rPr>
          <w:bCs/>
        </w:rPr>
        <w:t>2019</w:t>
      </w:r>
      <w:r w:rsidR="00AA15CF" w:rsidRPr="005B7CFD">
        <w:rPr>
          <w:bCs/>
        </w:rPr>
        <w:tab/>
      </w:r>
      <w:r w:rsidR="00AA15CF" w:rsidRPr="005B7CFD">
        <w:rPr>
          <w:bCs/>
        </w:rPr>
        <w:tab/>
      </w:r>
      <w:r w:rsidR="00AA15CF" w:rsidRPr="005B7CFD">
        <w:rPr>
          <w:bCs/>
        </w:rPr>
        <w:tab/>
      </w:r>
      <w:r w:rsidR="00C24247" w:rsidRPr="005B7CFD">
        <w:rPr>
          <w:color w:val="202124"/>
          <w:shd w:val="clear" w:color="auto" w:fill="FFFFFF"/>
          <w:lang w:eastAsia="en-US"/>
        </w:rPr>
        <w:t xml:space="preserve"> Leonard and Jean Evers Scholarship </w:t>
      </w:r>
    </w:p>
    <w:p w14:paraId="74690B07" w14:textId="7BA5E10F" w:rsidR="00DA6126" w:rsidRPr="005B7CFD" w:rsidRDefault="00DA6126" w:rsidP="005B7CFD">
      <w:pPr>
        <w:rPr>
          <w:ins w:id="2" w:author="Jeff Jaureguy" w:date="2019-06-20T17:26:00Z"/>
        </w:rPr>
      </w:pPr>
    </w:p>
    <w:p w14:paraId="6B4BC7E0" w14:textId="0FAEB71B" w:rsidR="00BC3A35" w:rsidRPr="005B7CFD" w:rsidRDefault="00BC3A35" w:rsidP="00BC3A35">
      <w:pPr>
        <w:spacing w:after="240"/>
        <w:rPr>
          <w:bCs/>
        </w:rPr>
      </w:pPr>
      <w:r w:rsidRPr="005B7CFD">
        <w:rPr>
          <w:bCs/>
        </w:rPr>
        <w:t>2018-Present</w:t>
      </w:r>
      <w:r w:rsidRPr="005B7CFD">
        <w:rPr>
          <w:bCs/>
        </w:rPr>
        <w:tab/>
      </w:r>
      <w:r w:rsidRPr="005B7CFD">
        <w:rPr>
          <w:bCs/>
        </w:rPr>
        <w:tab/>
        <w:t>Hispanic Scholarship Foundation (HSF) Scholar</w:t>
      </w:r>
    </w:p>
    <w:p w14:paraId="553FDDDA" w14:textId="295D07AF" w:rsidR="00BC3A35" w:rsidRPr="005B7CFD" w:rsidRDefault="00BC3A35" w:rsidP="00BC3A35">
      <w:pPr>
        <w:spacing w:after="240"/>
        <w:rPr>
          <w:bCs/>
        </w:rPr>
      </w:pPr>
      <w:r w:rsidRPr="005B7CFD">
        <w:rPr>
          <w:bCs/>
        </w:rPr>
        <w:t>2018-Present</w:t>
      </w:r>
      <w:r w:rsidRPr="005B7CFD">
        <w:rPr>
          <w:bCs/>
        </w:rPr>
        <w:tab/>
      </w:r>
      <w:r w:rsidRPr="005B7CFD">
        <w:rPr>
          <w:bCs/>
        </w:rPr>
        <w:tab/>
        <w:t>Louis Stokes Alliance for Minority Participation (LSAMP) Scholar</w:t>
      </w:r>
    </w:p>
    <w:p w14:paraId="44661057" w14:textId="1A8DB4DF" w:rsidR="00B811E5" w:rsidRPr="005B7CFD" w:rsidRDefault="00B811E5" w:rsidP="00BC3A35">
      <w:pPr>
        <w:spacing w:after="240"/>
        <w:rPr>
          <w:bCs/>
        </w:rPr>
      </w:pPr>
      <w:r w:rsidRPr="005B7CFD">
        <w:rPr>
          <w:bCs/>
        </w:rPr>
        <w:t xml:space="preserve">2018-Present </w:t>
      </w:r>
      <w:r w:rsidRPr="005B7CFD">
        <w:rPr>
          <w:bCs/>
        </w:rPr>
        <w:tab/>
      </w:r>
      <w:r w:rsidRPr="005B7CFD">
        <w:rPr>
          <w:bCs/>
        </w:rPr>
        <w:tab/>
        <w:t>CSUSM Deans List</w:t>
      </w:r>
    </w:p>
    <w:p w14:paraId="714A369C" w14:textId="40A8B946" w:rsidR="00726596" w:rsidRPr="005B7CFD" w:rsidRDefault="00726596" w:rsidP="00BC3A35">
      <w:pPr>
        <w:spacing w:after="240"/>
        <w:rPr>
          <w:ins w:id="3" w:author="Jeff Jaureguy" w:date="2019-07-02T10:14:00Z"/>
          <w:bCs/>
        </w:rPr>
      </w:pPr>
      <w:r w:rsidRPr="005B7CFD">
        <w:rPr>
          <w:bCs/>
        </w:rPr>
        <w:t>2018-Present</w:t>
      </w:r>
      <w:r w:rsidRPr="005B7CFD">
        <w:rPr>
          <w:bCs/>
        </w:rPr>
        <w:tab/>
      </w:r>
      <w:r w:rsidR="00624D07" w:rsidRPr="005B7CFD">
        <w:rPr>
          <w:bCs/>
        </w:rPr>
        <w:tab/>
      </w:r>
      <w:r w:rsidRPr="005B7CFD">
        <w:rPr>
          <w:bCs/>
        </w:rPr>
        <w:t xml:space="preserve">CSUSM Thomas </w:t>
      </w:r>
      <w:proofErr w:type="spellStart"/>
      <w:r w:rsidRPr="005B7CFD">
        <w:rPr>
          <w:bCs/>
        </w:rPr>
        <w:t>Wahlund</w:t>
      </w:r>
      <w:proofErr w:type="spellEnd"/>
      <w:r w:rsidRPr="005B7CFD">
        <w:rPr>
          <w:bCs/>
        </w:rPr>
        <w:t xml:space="preserve"> Scholarship</w:t>
      </w:r>
    </w:p>
    <w:p w14:paraId="23D8927D" w14:textId="0ADEB307" w:rsidR="006D5C11" w:rsidRPr="005B7CFD" w:rsidRDefault="006D5C11">
      <w:pPr>
        <w:spacing w:after="240"/>
        <w:rPr>
          <w:ins w:id="4" w:author="j" w:date="2019-06-11T14:21:00Z"/>
          <w:bCs/>
        </w:rPr>
      </w:pPr>
      <w:r w:rsidRPr="005B7CFD">
        <w:rPr>
          <w:bCs/>
        </w:rPr>
        <w:t>2018-Present</w:t>
      </w:r>
      <w:r w:rsidRPr="005B7CFD">
        <w:rPr>
          <w:bCs/>
        </w:rPr>
        <w:tab/>
      </w:r>
      <w:r w:rsidRPr="005B7CFD">
        <w:rPr>
          <w:bCs/>
        </w:rPr>
        <w:tab/>
        <w:t>Maximizing Access Research Careers</w:t>
      </w:r>
      <w:r w:rsidR="00171D4B" w:rsidRPr="005B7CFD">
        <w:rPr>
          <w:bCs/>
        </w:rPr>
        <w:t xml:space="preserve"> Scholar (NIH)</w:t>
      </w:r>
      <w:r w:rsidRPr="005B7CFD">
        <w:rPr>
          <w:bCs/>
        </w:rPr>
        <w:t xml:space="preserve">(MARC) </w:t>
      </w:r>
    </w:p>
    <w:p w14:paraId="64EB1677" w14:textId="4DF9C050" w:rsidR="00624D07" w:rsidRPr="005B7CFD" w:rsidRDefault="00624D07" w:rsidP="00624D07">
      <w:pPr>
        <w:widowControl w:val="0"/>
        <w:autoSpaceDE w:val="0"/>
        <w:autoSpaceDN w:val="0"/>
        <w:adjustRightInd w:val="0"/>
        <w:spacing w:after="240"/>
        <w:ind w:left="2160" w:hanging="2160"/>
        <w:rPr>
          <w:bCs/>
        </w:rPr>
      </w:pPr>
      <w:r w:rsidRPr="005B7CFD">
        <w:rPr>
          <w:bCs/>
        </w:rPr>
        <w:t>2018</w:t>
      </w:r>
      <w:r w:rsidRPr="005B7CFD">
        <w:rPr>
          <w:bCs/>
        </w:rPr>
        <w:tab/>
        <w:t>Emerging Research National (ERN) Conference Travel Grant Award</w:t>
      </w:r>
    </w:p>
    <w:p w14:paraId="0E2EC93E" w14:textId="1CE9052E" w:rsidR="00BC3A35" w:rsidRPr="005B7CFD" w:rsidRDefault="00BC3A35" w:rsidP="00BC3A35">
      <w:pPr>
        <w:spacing w:after="240"/>
        <w:rPr>
          <w:b/>
          <w:bCs/>
        </w:rPr>
      </w:pPr>
      <w:r w:rsidRPr="005B7CFD">
        <w:rPr>
          <w:bCs/>
        </w:rPr>
        <w:t>2018</w:t>
      </w:r>
      <w:r w:rsidRPr="005B7CFD">
        <w:rPr>
          <w:bCs/>
        </w:rPr>
        <w:tab/>
      </w:r>
      <w:r w:rsidRPr="005B7CFD">
        <w:rPr>
          <w:bCs/>
        </w:rPr>
        <w:tab/>
      </w:r>
      <w:r w:rsidRPr="005B7CFD">
        <w:rPr>
          <w:bCs/>
        </w:rPr>
        <w:tab/>
        <w:t>Phi Theta Kappa All-USA Academic Team</w:t>
      </w:r>
      <w:r w:rsidR="00C90FA7" w:rsidRPr="005B7CFD">
        <w:rPr>
          <w:bCs/>
        </w:rPr>
        <w:t xml:space="preserve"> </w:t>
      </w:r>
      <w:r w:rsidR="000B522E" w:rsidRPr="005B7CFD">
        <w:rPr>
          <w:bCs/>
        </w:rPr>
        <w:t>(National Scholarship)</w:t>
      </w:r>
    </w:p>
    <w:p w14:paraId="33EB0938" w14:textId="534BFBC1" w:rsidR="00BC3A35" w:rsidRPr="005B7CFD" w:rsidRDefault="00BC3A35" w:rsidP="00624D07">
      <w:pPr>
        <w:spacing w:after="240"/>
        <w:ind w:left="2160" w:hanging="2160"/>
        <w:rPr>
          <w:bCs/>
        </w:rPr>
      </w:pPr>
      <w:r w:rsidRPr="005B7CFD">
        <w:rPr>
          <w:bCs/>
        </w:rPr>
        <w:t>201</w:t>
      </w:r>
      <w:r w:rsidR="00624D07" w:rsidRPr="005B7CFD">
        <w:rPr>
          <w:bCs/>
        </w:rPr>
        <w:t>8</w:t>
      </w:r>
      <w:r w:rsidR="00624D07" w:rsidRPr="005B7CFD">
        <w:rPr>
          <w:bCs/>
        </w:rPr>
        <w:tab/>
      </w:r>
      <w:r w:rsidRPr="005B7CFD">
        <w:rPr>
          <w:bCs/>
        </w:rPr>
        <w:t>U</w:t>
      </w:r>
      <w:r w:rsidR="00624D07" w:rsidRPr="005B7CFD">
        <w:rPr>
          <w:bCs/>
        </w:rPr>
        <w:t xml:space="preserve">niversity of </w:t>
      </w:r>
      <w:r w:rsidRPr="005B7CFD">
        <w:rPr>
          <w:bCs/>
        </w:rPr>
        <w:t>C</w:t>
      </w:r>
      <w:r w:rsidR="00624D07" w:rsidRPr="005B7CFD">
        <w:rPr>
          <w:bCs/>
        </w:rPr>
        <w:t xml:space="preserve">alifornia </w:t>
      </w:r>
      <w:r w:rsidRPr="005B7CFD">
        <w:rPr>
          <w:bCs/>
        </w:rPr>
        <w:t>I</w:t>
      </w:r>
      <w:r w:rsidR="00624D07" w:rsidRPr="005B7CFD">
        <w:rPr>
          <w:bCs/>
        </w:rPr>
        <w:t>rvine</w:t>
      </w:r>
      <w:r w:rsidRPr="005B7CFD">
        <w:rPr>
          <w:bCs/>
        </w:rPr>
        <w:t xml:space="preserve"> H</w:t>
      </w:r>
      <w:r w:rsidR="00624D07" w:rsidRPr="005B7CFD">
        <w:rPr>
          <w:bCs/>
        </w:rPr>
        <w:t xml:space="preserve">onors </w:t>
      </w:r>
      <w:r w:rsidRPr="005B7CFD">
        <w:rPr>
          <w:bCs/>
        </w:rPr>
        <w:t>T</w:t>
      </w:r>
      <w:r w:rsidR="00624D07" w:rsidRPr="005B7CFD">
        <w:rPr>
          <w:bCs/>
        </w:rPr>
        <w:t xml:space="preserve">ransfer </w:t>
      </w:r>
      <w:r w:rsidRPr="005B7CFD">
        <w:rPr>
          <w:bCs/>
        </w:rPr>
        <w:t>C</w:t>
      </w:r>
      <w:r w:rsidR="00624D07" w:rsidRPr="005B7CFD">
        <w:rPr>
          <w:bCs/>
        </w:rPr>
        <w:t xml:space="preserve">ouncil </w:t>
      </w:r>
      <w:r w:rsidR="00FB6B92" w:rsidRPr="005B7CFD">
        <w:rPr>
          <w:bCs/>
        </w:rPr>
        <w:t>California (</w:t>
      </w:r>
      <w:r w:rsidR="00114FB1" w:rsidRPr="005B7CFD">
        <w:rPr>
          <w:bCs/>
        </w:rPr>
        <w:t>HTCC)</w:t>
      </w:r>
      <w:r w:rsidRPr="005B7CFD">
        <w:rPr>
          <w:bCs/>
        </w:rPr>
        <w:t xml:space="preserve"> 2</w:t>
      </w:r>
      <w:r w:rsidR="00624D07" w:rsidRPr="005B7CFD">
        <w:rPr>
          <w:bCs/>
        </w:rPr>
        <w:t>nd</w:t>
      </w:r>
      <w:r w:rsidRPr="005B7CFD">
        <w:rPr>
          <w:bCs/>
        </w:rPr>
        <w:t xml:space="preserve"> Place Poster Award</w:t>
      </w:r>
    </w:p>
    <w:p w14:paraId="412A669F" w14:textId="60519563" w:rsidR="00A91F4E" w:rsidRPr="005B7CFD" w:rsidRDefault="00A91F4E" w:rsidP="00624D07">
      <w:pPr>
        <w:spacing w:after="240"/>
        <w:ind w:left="2160" w:hanging="2160"/>
        <w:rPr>
          <w:ins w:id="5" w:author="j" w:date="2019-06-11T14:28:00Z"/>
          <w:bCs/>
        </w:rPr>
      </w:pPr>
      <w:r w:rsidRPr="005B7CFD">
        <w:rPr>
          <w:bCs/>
        </w:rPr>
        <w:t>2016</w:t>
      </w:r>
      <w:r w:rsidRPr="005B7CFD">
        <w:rPr>
          <w:bCs/>
        </w:rPr>
        <w:tab/>
      </w:r>
      <w:r w:rsidR="00624D07" w:rsidRPr="005B7CFD">
        <w:rPr>
          <w:bCs/>
        </w:rPr>
        <w:t xml:space="preserve">University of Illinois Urbana-Champaign </w:t>
      </w:r>
      <w:r w:rsidRPr="005B7CFD">
        <w:rPr>
          <w:bCs/>
        </w:rPr>
        <w:t>Ave Alvarado Excellence Award S</w:t>
      </w:r>
      <w:r w:rsidR="00624D07" w:rsidRPr="005B7CFD">
        <w:rPr>
          <w:bCs/>
        </w:rPr>
        <w:t xml:space="preserve">ummer </w:t>
      </w:r>
      <w:r w:rsidRPr="005B7CFD">
        <w:rPr>
          <w:bCs/>
        </w:rPr>
        <w:t>R</w:t>
      </w:r>
      <w:r w:rsidR="00624D07" w:rsidRPr="005B7CFD">
        <w:rPr>
          <w:bCs/>
        </w:rPr>
        <w:t xml:space="preserve">esearch </w:t>
      </w:r>
      <w:r w:rsidRPr="005B7CFD">
        <w:rPr>
          <w:bCs/>
        </w:rPr>
        <w:t>O</w:t>
      </w:r>
      <w:r w:rsidR="00624D07" w:rsidRPr="005B7CFD">
        <w:rPr>
          <w:bCs/>
        </w:rPr>
        <w:t xml:space="preserve">pportunities </w:t>
      </w:r>
      <w:r w:rsidRPr="005B7CFD">
        <w:rPr>
          <w:bCs/>
        </w:rPr>
        <w:t>P</w:t>
      </w:r>
      <w:r w:rsidR="00624D07" w:rsidRPr="005B7CFD">
        <w:rPr>
          <w:bCs/>
        </w:rPr>
        <w:t>rogram</w:t>
      </w:r>
      <w:r w:rsidRPr="005B7CFD">
        <w:rPr>
          <w:bCs/>
        </w:rPr>
        <w:t xml:space="preserve"> 2016</w:t>
      </w:r>
    </w:p>
    <w:p w14:paraId="49D5E0C6" w14:textId="640B857F" w:rsidR="00624D07" w:rsidRPr="005B7CFD" w:rsidRDefault="00624D07" w:rsidP="00624D07">
      <w:pPr>
        <w:spacing w:after="240"/>
        <w:ind w:left="2160" w:hanging="2160"/>
        <w:rPr>
          <w:ins w:id="6" w:author="j" w:date="2019-06-18T14:45:00Z"/>
          <w:bCs/>
        </w:rPr>
      </w:pPr>
      <w:r w:rsidRPr="005B7CFD">
        <w:rPr>
          <w:bCs/>
        </w:rPr>
        <w:lastRenderedPageBreak/>
        <w:t>2016</w:t>
      </w:r>
      <w:r w:rsidRPr="005B7CFD">
        <w:rPr>
          <w:bCs/>
        </w:rPr>
        <w:tab/>
        <w:t xml:space="preserve">Annual Biomedical Research Conference for Minority </w:t>
      </w:r>
      <w:r w:rsidR="00FB6B92" w:rsidRPr="005B7CFD">
        <w:rPr>
          <w:bCs/>
        </w:rPr>
        <w:t>Students (</w:t>
      </w:r>
      <w:r w:rsidR="002742E8" w:rsidRPr="005B7CFD">
        <w:rPr>
          <w:bCs/>
        </w:rPr>
        <w:t>ABRCMS)</w:t>
      </w:r>
      <w:r w:rsidRPr="005B7CFD">
        <w:rPr>
          <w:bCs/>
        </w:rPr>
        <w:t xml:space="preserve"> Travel Grant Award</w:t>
      </w:r>
    </w:p>
    <w:p w14:paraId="7B69EB69" w14:textId="14B97EB6" w:rsidR="00B43C8A" w:rsidRPr="005B7CFD" w:rsidRDefault="00B43C8A" w:rsidP="004447F0">
      <w:pPr>
        <w:spacing w:after="240"/>
        <w:rPr>
          <w:bCs/>
        </w:rPr>
      </w:pPr>
      <w:r w:rsidRPr="005B7CFD">
        <w:rPr>
          <w:bCs/>
        </w:rPr>
        <w:t>2017-2018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Honors Student</w:t>
      </w:r>
    </w:p>
    <w:p w14:paraId="27989AA9" w14:textId="51A0C2D0" w:rsidR="00996B51" w:rsidRPr="005B7CFD" w:rsidRDefault="00996B51" w:rsidP="00BC3A35">
      <w:pPr>
        <w:spacing w:after="240"/>
        <w:rPr>
          <w:bCs/>
        </w:rPr>
      </w:pPr>
      <w:r w:rsidRPr="005B7CFD">
        <w:rPr>
          <w:bCs/>
        </w:rPr>
        <w:t>2015-2018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</w:t>
      </w:r>
      <w:proofErr w:type="spellStart"/>
      <w:r w:rsidRPr="005B7CFD">
        <w:rPr>
          <w:bCs/>
        </w:rPr>
        <w:t>Winski</w:t>
      </w:r>
      <w:proofErr w:type="spellEnd"/>
      <w:r w:rsidRPr="005B7CFD">
        <w:rPr>
          <w:bCs/>
        </w:rPr>
        <w:t xml:space="preserve"> Scholar</w:t>
      </w:r>
    </w:p>
    <w:p w14:paraId="343AD1DE" w14:textId="3C9943FA" w:rsidR="00BA64AD" w:rsidRPr="005B7CFD" w:rsidRDefault="00BA64AD" w:rsidP="00BC3A35">
      <w:pPr>
        <w:spacing w:after="240"/>
        <w:rPr>
          <w:bCs/>
        </w:rPr>
      </w:pPr>
      <w:r w:rsidRPr="005B7CFD">
        <w:rPr>
          <w:bCs/>
        </w:rPr>
        <w:t>2015-2018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</w:t>
      </w:r>
      <w:proofErr w:type="spellStart"/>
      <w:r w:rsidRPr="005B7CFD">
        <w:rPr>
          <w:bCs/>
        </w:rPr>
        <w:t>Osher</w:t>
      </w:r>
      <w:proofErr w:type="spellEnd"/>
      <w:r w:rsidRPr="005B7CFD">
        <w:rPr>
          <w:bCs/>
        </w:rPr>
        <w:t xml:space="preserve"> Scholarship</w:t>
      </w:r>
    </w:p>
    <w:p w14:paraId="15C8804C" w14:textId="1CB425F4" w:rsidR="00BA64AD" w:rsidRPr="005B7CFD" w:rsidRDefault="00BA64AD" w:rsidP="00BC3A35">
      <w:pPr>
        <w:spacing w:after="240"/>
        <w:rPr>
          <w:bCs/>
        </w:rPr>
      </w:pPr>
      <w:r w:rsidRPr="005B7CFD">
        <w:rPr>
          <w:bCs/>
        </w:rPr>
        <w:t>2015-2018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Annual Scholarship</w:t>
      </w:r>
    </w:p>
    <w:p w14:paraId="39554BC4" w14:textId="081EB3EB" w:rsidR="00996B51" w:rsidRPr="005B7CFD" w:rsidRDefault="00996B51" w:rsidP="00BC3A35">
      <w:pPr>
        <w:spacing w:after="240"/>
        <w:rPr>
          <w:bCs/>
        </w:rPr>
      </w:pPr>
      <w:r w:rsidRPr="005B7CFD">
        <w:rPr>
          <w:bCs/>
        </w:rPr>
        <w:t>2015-2018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Permanent Honor Roll</w:t>
      </w:r>
      <w:r w:rsidR="00C90FA7" w:rsidRPr="005B7CFD">
        <w:rPr>
          <w:bCs/>
        </w:rPr>
        <w:t xml:space="preserve"> </w:t>
      </w:r>
    </w:p>
    <w:p w14:paraId="59A1CD0A" w14:textId="1C86B9AF" w:rsidR="006D6234" w:rsidRPr="005B7CFD" w:rsidRDefault="00996B51" w:rsidP="00624D07">
      <w:pPr>
        <w:spacing w:after="240"/>
        <w:rPr>
          <w:ins w:id="7" w:author="Jeff Jaureguy" w:date="2019-07-02T10:44:00Z"/>
          <w:b/>
          <w:bCs/>
        </w:rPr>
      </w:pPr>
      <w:r w:rsidRPr="005B7CFD">
        <w:rPr>
          <w:bCs/>
        </w:rPr>
        <w:t>2015-2017</w:t>
      </w:r>
      <w:r w:rsidRPr="005B7CFD">
        <w:rPr>
          <w:bCs/>
        </w:rPr>
        <w:tab/>
      </w:r>
      <w:r w:rsidRPr="005B7CFD">
        <w:rPr>
          <w:bCs/>
        </w:rPr>
        <w:tab/>
      </w:r>
      <w:proofErr w:type="spellStart"/>
      <w:r w:rsidRPr="005B7CFD">
        <w:rPr>
          <w:bCs/>
        </w:rPr>
        <w:t>MiraCosta</w:t>
      </w:r>
      <w:proofErr w:type="spellEnd"/>
      <w:r w:rsidRPr="005B7CFD">
        <w:rPr>
          <w:bCs/>
        </w:rPr>
        <w:t xml:space="preserve"> College </w:t>
      </w:r>
      <w:r w:rsidR="00171D4B" w:rsidRPr="005B7CFD">
        <w:rPr>
          <w:bCs/>
        </w:rPr>
        <w:t>(NIH)</w:t>
      </w:r>
      <w:r w:rsidRPr="005B7CFD">
        <w:rPr>
          <w:bCs/>
        </w:rPr>
        <w:t>Bridges to the Futur</w:t>
      </w:r>
      <w:r w:rsidR="00624D07" w:rsidRPr="005B7CFD">
        <w:rPr>
          <w:bCs/>
        </w:rPr>
        <w:t>e</w:t>
      </w:r>
    </w:p>
    <w:p w14:paraId="4F9AD9B0" w14:textId="6668F977" w:rsidR="00F216F6" w:rsidRPr="005B7CFD" w:rsidRDefault="00292957">
      <w:pPr>
        <w:spacing w:after="240"/>
        <w:rPr>
          <w:b/>
          <w:bCs/>
        </w:rPr>
      </w:pPr>
      <w:r w:rsidRPr="005B7CFD">
        <w:rPr>
          <w:b/>
          <w:bCs/>
        </w:rPr>
        <w:t>R</w:t>
      </w:r>
      <w:r w:rsidR="00543CE1" w:rsidRPr="005B7CFD">
        <w:rPr>
          <w:b/>
          <w:bCs/>
        </w:rPr>
        <w:t>esearch Experience</w:t>
      </w:r>
    </w:p>
    <w:p w14:paraId="440F737E" w14:textId="63BCECF8" w:rsidR="006D6234" w:rsidRPr="005B7CFD" w:rsidRDefault="00DA6126">
      <w:pPr>
        <w:widowControl w:val="0"/>
        <w:autoSpaceDE w:val="0"/>
        <w:autoSpaceDN w:val="0"/>
        <w:adjustRightInd w:val="0"/>
        <w:spacing w:after="240"/>
      </w:pPr>
      <w:r w:rsidRPr="005B7CFD">
        <w:t>Summer 2019</w:t>
      </w:r>
      <w:r w:rsidRPr="005B7CFD">
        <w:tab/>
      </w:r>
      <w:r w:rsidRPr="005B7CFD">
        <w:tab/>
      </w:r>
      <w:r w:rsidR="000E545E" w:rsidRPr="005B7CFD">
        <w:t>Student Research Assistant</w:t>
      </w:r>
      <w:r w:rsidR="004A2325" w:rsidRPr="005B7CFD">
        <w:t>,</w:t>
      </w:r>
      <w:r w:rsidR="000E545E" w:rsidRPr="005B7CFD">
        <w:t xml:space="preserve"> </w:t>
      </w:r>
      <w:r w:rsidRPr="005B7CFD">
        <w:t xml:space="preserve">University California San Diego, </w:t>
      </w:r>
      <w:r w:rsidR="000E545E" w:rsidRPr="005B7CFD">
        <w:tab/>
      </w:r>
      <w:r w:rsidR="000E545E" w:rsidRPr="005B7CFD">
        <w:tab/>
      </w:r>
      <w:r w:rsidR="000E545E" w:rsidRPr="005B7CFD">
        <w:tab/>
      </w:r>
      <w:r w:rsidR="000E545E" w:rsidRPr="005B7CFD">
        <w:tab/>
      </w:r>
      <w:r w:rsidRPr="005B7CFD">
        <w:t>Summer Training</w:t>
      </w:r>
      <w:r w:rsidR="00B00044" w:rsidRPr="005B7CFD">
        <w:t xml:space="preserve"> Academy</w:t>
      </w:r>
      <w:r w:rsidRPr="005B7CFD">
        <w:t xml:space="preserve"> for Success</w:t>
      </w:r>
      <w:ins w:id="8" w:author="Jeff Jaureguy" w:date="2019-07-02T10:42:00Z">
        <w:r w:rsidR="006D6234" w:rsidRPr="005B7CFD">
          <w:t xml:space="preserve"> </w:t>
        </w:r>
      </w:ins>
    </w:p>
    <w:p w14:paraId="5C317830" w14:textId="61DBC52D" w:rsidR="006D6234" w:rsidRPr="005B7CFD" w:rsidRDefault="00DA6126" w:rsidP="006D6234">
      <w:pPr>
        <w:widowControl w:val="0"/>
        <w:autoSpaceDE w:val="0"/>
        <w:autoSpaceDN w:val="0"/>
        <w:adjustRightInd w:val="0"/>
        <w:spacing w:after="240"/>
      </w:pPr>
      <w:r w:rsidRPr="005B7CFD">
        <w:tab/>
      </w:r>
      <w:r w:rsidRPr="005B7CFD">
        <w:tab/>
      </w:r>
      <w:r w:rsidRPr="005B7CFD">
        <w:tab/>
        <w:t>PI:</w:t>
      </w:r>
      <w:ins w:id="9" w:author="Jeff Jaureguy" w:date="2019-07-02T10:22:00Z">
        <w:r w:rsidR="000A0737" w:rsidRPr="005B7CFD">
          <w:t xml:space="preserve"> </w:t>
        </w:r>
      </w:ins>
      <w:r w:rsidR="00FB6B92" w:rsidRPr="005B7CFD">
        <w:t xml:space="preserve">Vineet </w:t>
      </w:r>
      <w:proofErr w:type="spellStart"/>
      <w:r w:rsidR="00FB6B92" w:rsidRPr="005B7CFD">
        <w:t>Bafna</w:t>
      </w:r>
      <w:proofErr w:type="spellEnd"/>
      <w:r w:rsidR="000A0737" w:rsidRPr="005B7CFD">
        <w:t xml:space="preserve"> </w:t>
      </w:r>
      <w:proofErr w:type="spellStart"/>
      <w:proofErr w:type="gramStart"/>
      <w:r w:rsidR="000A0737" w:rsidRPr="005B7CFD">
        <w:t>Ph.D</w:t>
      </w:r>
      <w:proofErr w:type="spellEnd"/>
      <w:proofErr w:type="gramEnd"/>
    </w:p>
    <w:p w14:paraId="38E0FEE1" w14:textId="462E3475" w:rsidR="001B17FF" w:rsidRPr="005B7CFD" w:rsidRDefault="006D6234">
      <w:pPr>
        <w:widowControl w:val="0"/>
        <w:autoSpaceDE w:val="0"/>
        <w:autoSpaceDN w:val="0"/>
        <w:adjustRightInd w:val="0"/>
        <w:spacing w:after="240"/>
      </w:pPr>
      <w:r w:rsidRPr="005B7CFD">
        <w:tab/>
      </w:r>
      <w:r w:rsidRPr="005B7CFD">
        <w:tab/>
      </w:r>
      <w:r w:rsidRPr="005B7CFD">
        <w:tab/>
        <w:t xml:space="preserve">This lab’s research focused on </w:t>
      </w:r>
      <w:r w:rsidR="001B17FF" w:rsidRPr="005B7CFD">
        <w:t xml:space="preserve">genomics, population genetics, and </w:t>
      </w:r>
      <w:r w:rsidR="001B17FF" w:rsidRPr="005B7CFD">
        <w:tab/>
      </w:r>
      <w:r w:rsidR="001B17FF" w:rsidRPr="005B7CFD">
        <w:tab/>
      </w:r>
      <w:r w:rsidR="001B17FF" w:rsidRPr="005B7CFD">
        <w:tab/>
      </w:r>
      <w:r w:rsidR="001B17FF" w:rsidRPr="005B7CFD">
        <w:tab/>
        <w:t>proteomic research with mass spectrometry</w:t>
      </w:r>
      <w:r w:rsidR="00FC7CD3" w:rsidRPr="005B7CFD">
        <w:t xml:space="preserve"> and </w:t>
      </w:r>
      <w:r w:rsidR="001B17FF" w:rsidRPr="005B7CFD">
        <w:t xml:space="preserve">focused on </w:t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1B17FF" w:rsidRPr="005B7CFD">
        <w:t xml:space="preserve">developing solutions to bioinformatics problems with </w:t>
      </w:r>
      <w:r w:rsidR="001B17FF" w:rsidRPr="005B7CFD">
        <w:tab/>
      </w:r>
      <w:r w:rsidR="001B17FF" w:rsidRPr="005B7CFD">
        <w:tab/>
      </w:r>
      <w:r w:rsidR="001B17FF" w:rsidRPr="005B7CFD">
        <w:tab/>
      </w:r>
      <w:r w:rsidR="001B17FF" w:rsidRPr="005B7CFD">
        <w:tab/>
      </w:r>
      <w:r w:rsidR="00FC7CD3" w:rsidRPr="005B7CFD">
        <w:tab/>
      </w:r>
      <w:r w:rsidR="001B17FF" w:rsidRPr="005B7CFD">
        <w:t>algorithms.</w:t>
      </w:r>
      <w:r w:rsidR="00FB6B92" w:rsidRPr="005B7CFD">
        <w:tab/>
      </w:r>
    </w:p>
    <w:p w14:paraId="2A9EDAA7" w14:textId="759F552D" w:rsidR="001B17FF" w:rsidRPr="005B7CFD" w:rsidRDefault="001B17FF" w:rsidP="001B17FF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Developed and implemented a web framework database for convolutional neural networks software </w:t>
      </w:r>
      <w:proofErr w:type="spellStart"/>
      <w:r w:rsidRPr="005B7CFD">
        <w:rPr>
          <w:rFonts w:ascii="Times New Roman" w:hAnsi="Times New Roman" w:cs="Times New Roman"/>
        </w:rPr>
        <w:t>ecSeg</w:t>
      </w:r>
      <w:proofErr w:type="spellEnd"/>
      <w:r w:rsidRPr="005B7CFD">
        <w:rPr>
          <w:rFonts w:ascii="Times New Roman" w:hAnsi="Times New Roman" w:cs="Times New Roman"/>
        </w:rPr>
        <w:t xml:space="preserve"> which quantifies extra chromosomal DNA</w:t>
      </w:r>
    </w:p>
    <w:p w14:paraId="2D667E97" w14:textId="44EFA652" w:rsidR="00FB6B92" w:rsidRPr="005B7CFD" w:rsidRDefault="001B17FF" w:rsidP="005B7CFD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Django </w:t>
      </w:r>
    </w:p>
    <w:p w14:paraId="7503BEEA" w14:textId="7F76B0C4" w:rsidR="007D3377" w:rsidRPr="005B7CFD" w:rsidRDefault="007D3377" w:rsidP="004A2325">
      <w:pPr>
        <w:autoSpaceDE w:val="0"/>
        <w:autoSpaceDN w:val="0"/>
        <w:adjustRightInd w:val="0"/>
        <w:rPr>
          <w:ins w:id="10" w:author="Jeff Jaureguy" w:date="2019-07-02T10:42:00Z"/>
          <w:rFonts w:eastAsiaTheme="minorEastAsia"/>
          <w:color w:val="353535"/>
          <w:lang w:eastAsia="en-US"/>
        </w:rPr>
      </w:pPr>
      <w:r w:rsidRPr="005B7CFD">
        <w:t>2019</w:t>
      </w:r>
      <w:r w:rsidR="00804909" w:rsidRPr="005B7CFD">
        <w:t>-Present</w:t>
      </w:r>
      <w:r w:rsidRPr="005B7CFD">
        <w:tab/>
      </w:r>
      <w:r w:rsidRPr="005B7CFD">
        <w:tab/>
      </w:r>
      <w:r w:rsidR="004A2325" w:rsidRPr="005B7CFD">
        <w:rPr>
          <w:rFonts w:eastAsiaTheme="minorEastAsia"/>
          <w:color w:val="353535"/>
          <w:lang w:eastAsia="en-US"/>
        </w:rPr>
        <w:t xml:space="preserve">Student Research Assistant, </w:t>
      </w:r>
      <w:r w:rsidRPr="005B7CFD">
        <w:rPr>
          <w:rFonts w:eastAsiaTheme="minorEastAsia"/>
          <w:color w:val="353535"/>
          <w:lang w:eastAsia="en-US"/>
        </w:rPr>
        <w:t xml:space="preserve">California State University San </w:t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Pr="005B7CFD">
        <w:rPr>
          <w:rFonts w:eastAsiaTheme="minorEastAsia"/>
          <w:color w:val="353535"/>
          <w:lang w:eastAsia="en-US"/>
        </w:rPr>
        <w:t xml:space="preserve">Marcos </w:t>
      </w:r>
    </w:p>
    <w:p w14:paraId="1F98807F" w14:textId="77777777" w:rsidR="007D3377" w:rsidRPr="005B7CFD" w:rsidRDefault="007D3377" w:rsidP="007D3377">
      <w:pPr>
        <w:autoSpaceDE w:val="0"/>
        <w:autoSpaceDN w:val="0"/>
        <w:adjustRightInd w:val="0"/>
        <w:rPr>
          <w:rFonts w:eastAsiaTheme="minorEastAsia"/>
          <w:color w:val="353535"/>
          <w:lang w:eastAsia="en-US"/>
        </w:rPr>
      </w:pPr>
    </w:p>
    <w:p w14:paraId="2BC01111" w14:textId="076840B9" w:rsidR="007D3377" w:rsidRPr="005B7CFD" w:rsidRDefault="007D3377" w:rsidP="007D3377">
      <w:pPr>
        <w:widowControl w:val="0"/>
        <w:autoSpaceDE w:val="0"/>
        <w:autoSpaceDN w:val="0"/>
        <w:adjustRightInd w:val="0"/>
        <w:spacing w:after="240"/>
      </w:pPr>
      <w:r w:rsidRPr="005B7CFD">
        <w:tab/>
      </w:r>
      <w:r w:rsidRPr="005B7CFD">
        <w:tab/>
      </w:r>
      <w:r w:rsidRPr="005B7CFD">
        <w:tab/>
        <w:t xml:space="preserve">PI: Amber </w:t>
      </w:r>
      <w:proofErr w:type="spellStart"/>
      <w:r w:rsidRPr="005B7CFD">
        <w:t>Puha</w:t>
      </w:r>
      <w:proofErr w:type="spellEnd"/>
      <w:r w:rsidR="000A0737" w:rsidRPr="005B7CFD">
        <w:t xml:space="preserve"> </w:t>
      </w:r>
      <w:proofErr w:type="spellStart"/>
      <w:proofErr w:type="gramStart"/>
      <w:r w:rsidR="000A0737" w:rsidRPr="005B7CFD">
        <w:t>Ph.D</w:t>
      </w:r>
      <w:proofErr w:type="spellEnd"/>
      <w:proofErr w:type="gramEnd"/>
    </w:p>
    <w:p w14:paraId="65D464E4" w14:textId="55BC6CDB" w:rsidR="006D6234" w:rsidRPr="005B7CFD" w:rsidRDefault="006D6234" w:rsidP="007D3377">
      <w:pPr>
        <w:widowControl w:val="0"/>
        <w:autoSpaceDE w:val="0"/>
        <w:autoSpaceDN w:val="0"/>
        <w:adjustRightInd w:val="0"/>
        <w:spacing w:after="240"/>
      </w:pPr>
      <w:r w:rsidRPr="005B7CFD">
        <w:tab/>
      </w:r>
      <w:r w:rsidRPr="005B7CFD">
        <w:tab/>
      </w:r>
      <w:r w:rsidRPr="005B7CFD">
        <w:tab/>
        <w:t>This lab</w:t>
      </w:r>
      <w:r w:rsidR="001E5F1D" w:rsidRPr="005B7CFD">
        <w:t xml:space="preserve">’s research focused on probability theory, stochastics </w:t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1E5F1D" w:rsidRPr="005B7CFD">
        <w:t>processes</w:t>
      </w:r>
      <w:r w:rsidR="00FC7CD3" w:rsidRPr="005B7CFD">
        <w:t xml:space="preserve"> and their applications. The research has revolved around </w:t>
      </w:r>
      <w:r w:rsidR="00FC7CD3" w:rsidRPr="005B7CFD">
        <w:tab/>
      </w:r>
      <w:r w:rsidR="00FC7CD3" w:rsidRPr="005B7CFD">
        <w:tab/>
      </w:r>
      <w:r w:rsidR="00FC7CD3" w:rsidRPr="005B7CFD">
        <w:tab/>
      </w:r>
      <w:r w:rsidR="00FC7CD3" w:rsidRPr="005B7CFD">
        <w:tab/>
        <w:t>proving approximation theorem for a variety of modern networks.</w:t>
      </w:r>
    </w:p>
    <w:p w14:paraId="5776DCCF" w14:textId="0474DE53" w:rsidR="001E5F1D" w:rsidRPr="005B7CFD" w:rsidRDefault="00FC7CD3" w:rsidP="00FC7CD3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Game analysis of the Basque Card Game Mus </w:t>
      </w:r>
    </w:p>
    <w:p w14:paraId="1768FF71" w14:textId="210B095A" w:rsidR="00FC7CD3" w:rsidRPr="005B7CFD" w:rsidRDefault="00FC7CD3" w:rsidP="00FC7CD3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Solved and analyzed the probabilities and win rates in a two-player card game.</w:t>
      </w:r>
    </w:p>
    <w:p w14:paraId="1281C4D6" w14:textId="6C5F7459" w:rsidR="00FC7CD3" w:rsidRPr="005B7CFD" w:rsidRDefault="00FC7CD3" w:rsidP="005B7CFD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Developed interactive software to simulate </w:t>
      </w:r>
      <w:r w:rsidR="00804909" w:rsidRPr="005B7CFD">
        <w:rPr>
          <w:rFonts w:ascii="Times New Roman" w:hAnsi="Times New Roman" w:cs="Times New Roman"/>
        </w:rPr>
        <w:t>a</w:t>
      </w:r>
      <w:r w:rsidRPr="005B7CFD">
        <w:rPr>
          <w:rFonts w:ascii="Times New Roman" w:hAnsi="Times New Roman" w:cs="Times New Roman"/>
        </w:rPr>
        <w:t xml:space="preserve"> card game.</w:t>
      </w:r>
    </w:p>
    <w:p w14:paraId="1745831E" w14:textId="5684E67B" w:rsidR="000C45A1" w:rsidRPr="005B7CFD" w:rsidRDefault="00074A1D">
      <w:pPr>
        <w:autoSpaceDE w:val="0"/>
        <w:autoSpaceDN w:val="0"/>
        <w:adjustRightInd w:val="0"/>
        <w:rPr>
          <w:rFonts w:eastAsiaTheme="minorEastAsia"/>
          <w:color w:val="353535"/>
          <w:lang w:eastAsia="en-US"/>
        </w:rPr>
      </w:pPr>
      <w:r w:rsidRPr="005B7CFD">
        <w:rPr>
          <w:rFonts w:eastAsiaTheme="minorEastAsia"/>
          <w:color w:val="353535"/>
          <w:lang w:eastAsia="en-US"/>
        </w:rPr>
        <w:t>2019</w:t>
      </w:r>
      <w:r w:rsidR="000C45A1" w:rsidRPr="005B7CFD">
        <w:rPr>
          <w:rFonts w:eastAsiaTheme="minorEastAsia"/>
          <w:color w:val="353535"/>
          <w:lang w:eastAsia="en-US"/>
        </w:rPr>
        <w:t>-Present</w:t>
      </w:r>
      <w:r w:rsidR="000C45A1" w:rsidRPr="005B7CFD">
        <w:rPr>
          <w:rFonts w:eastAsiaTheme="minorEastAsia"/>
          <w:color w:val="353535"/>
          <w:lang w:eastAsia="en-US"/>
        </w:rPr>
        <w:tab/>
      </w:r>
      <w:r w:rsidR="000C45A1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 xml:space="preserve">Student Research Assistant, </w:t>
      </w:r>
      <w:r w:rsidR="000C45A1" w:rsidRPr="005B7CFD">
        <w:rPr>
          <w:rFonts w:eastAsiaTheme="minorEastAsia"/>
          <w:color w:val="353535"/>
          <w:lang w:eastAsia="en-US"/>
        </w:rPr>
        <w:t xml:space="preserve">California State University San </w:t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4A2325" w:rsidRPr="005B7CFD">
        <w:rPr>
          <w:rFonts w:eastAsiaTheme="minorEastAsia"/>
          <w:color w:val="353535"/>
          <w:lang w:eastAsia="en-US"/>
        </w:rPr>
        <w:tab/>
      </w:r>
      <w:r w:rsidR="000C45A1" w:rsidRPr="005B7CFD">
        <w:rPr>
          <w:rFonts w:eastAsiaTheme="minorEastAsia"/>
          <w:color w:val="353535"/>
          <w:lang w:eastAsia="en-US"/>
        </w:rPr>
        <w:t xml:space="preserve">Marcos </w:t>
      </w:r>
    </w:p>
    <w:p w14:paraId="4A7FD613" w14:textId="77777777" w:rsidR="003B14B3" w:rsidRPr="005B7CFD" w:rsidRDefault="00074A1D" w:rsidP="000C45A1">
      <w:pPr>
        <w:autoSpaceDE w:val="0"/>
        <w:autoSpaceDN w:val="0"/>
        <w:adjustRightInd w:val="0"/>
        <w:rPr>
          <w:rFonts w:eastAsiaTheme="minorEastAsia"/>
          <w:color w:val="353535"/>
          <w:lang w:eastAsia="en-US"/>
        </w:rPr>
      </w:pPr>
      <w:r w:rsidRPr="005B7CFD">
        <w:rPr>
          <w:rFonts w:eastAsiaTheme="minorEastAsia"/>
          <w:color w:val="353535"/>
          <w:lang w:eastAsia="en-US"/>
        </w:rPr>
        <w:lastRenderedPageBreak/>
        <w:tab/>
      </w:r>
      <w:r w:rsidRPr="005B7CFD">
        <w:rPr>
          <w:rFonts w:eastAsiaTheme="minorEastAsia"/>
          <w:color w:val="353535"/>
          <w:lang w:eastAsia="en-US"/>
        </w:rPr>
        <w:tab/>
      </w:r>
      <w:r w:rsidRPr="005B7CFD">
        <w:rPr>
          <w:rFonts w:eastAsiaTheme="minorEastAsia"/>
          <w:color w:val="353535"/>
          <w:lang w:eastAsia="en-US"/>
        </w:rPr>
        <w:tab/>
      </w:r>
    </w:p>
    <w:p w14:paraId="59D57466" w14:textId="77777777" w:rsidR="005C3E23" w:rsidRPr="005B7CFD" w:rsidRDefault="00074A1D" w:rsidP="005C3E23">
      <w:pPr>
        <w:autoSpaceDE w:val="0"/>
        <w:autoSpaceDN w:val="0"/>
        <w:adjustRightInd w:val="0"/>
        <w:ind w:left="1440" w:firstLine="720"/>
        <w:rPr>
          <w:rFonts w:eastAsiaTheme="minorEastAsia"/>
          <w:color w:val="353535"/>
          <w:lang w:eastAsia="en-US"/>
        </w:rPr>
      </w:pPr>
      <w:r w:rsidRPr="005B7CFD">
        <w:rPr>
          <w:rFonts w:eastAsiaTheme="minorEastAsia"/>
          <w:color w:val="353535"/>
          <w:lang w:eastAsia="en-US"/>
        </w:rPr>
        <w:t xml:space="preserve">PI: Arun </w:t>
      </w:r>
      <w:proofErr w:type="spellStart"/>
      <w:r w:rsidRPr="005B7CFD">
        <w:rPr>
          <w:rFonts w:eastAsiaTheme="minorEastAsia"/>
          <w:color w:val="353535"/>
          <w:lang w:eastAsia="en-US"/>
        </w:rPr>
        <w:t>Sethuraman</w:t>
      </w:r>
      <w:proofErr w:type="spellEnd"/>
      <w:r w:rsidR="000C45A1" w:rsidRPr="005B7CFD">
        <w:rPr>
          <w:rFonts w:eastAsiaTheme="minorEastAsia"/>
          <w:color w:val="353535"/>
          <w:lang w:eastAsia="en-US"/>
        </w:rPr>
        <w:t xml:space="preserve"> </w:t>
      </w:r>
      <w:proofErr w:type="spellStart"/>
      <w:proofErr w:type="gramStart"/>
      <w:r w:rsidR="000C45A1" w:rsidRPr="005B7CFD">
        <w:rPr>
          <w:rFonts w:eastAsiaTheme="minorEastAsia"/>
          <w:color w:val="353535"/>
          <w:lang w:eastAsia="en-US"/>
        </w:rPr>
        <w:t>Ph</w:t>
      </w:r>
      <w:r w:rsidR="00CB52EB" w:rsidRPr="005B7CFD">
        <w:rPr>
          <w:rFonts w:eastAsiaTheme="minorEastAsia"/>
          <w:color w:val="353535"/>
          <w:lang w:eastAsia="en-US"/>
        </w:rPr>
        <w:t>.</w:t>
      </w:r>
      <w:r w:rsidR="000C45A1" w:rsidRPr="005B7CFD">
        <w:rPr>
          <w:rFonts w:eastAsiaTheme="minorEastAsia"/>
          <w:color w:val="353535"/>
          <w:lang w:eastAsia="en-US"/>
        </w:rPr>
        <w:t>D</w:t>
      </w:r>
      <w:proofErr w:type="spellEnd"/>
      <w:proofErr w:type="gramEnd"/>
    </w:p>
    <w:p w14:paraId="5135FCBF" w14:textId="77777777" w:rsidR="005C3E23" w:rsidRPr="005B7CFD" w:rsidRDefault="005C3E23" w:rsidP="005C3E23">
      <w:pPr>
        <w:autoSpaceDE w:val="0"/>
        <w:autoSpaceDN w:val="0"/>
        <w:adjustRightInd w:val="0"/>
        <w:ind w:left="1440" w:firstLine="720"/>
        <w:rPr>
          <w:rFonts w:eastAsiaTheme="minorEastAsia"/>
          <w:color w:val="353535"/>
          <w:lang w:eastAsia="en-US"/>
        </w:rPr>
      </w:pPr>
    </w:p>
    <w:p w14:paraId="5FE7A8D8" w14:textId="69DD6F86" w:rsidR="006D6234" w:rsidRPr="005B7CFD" w:rsidRDefault="005C3E23">
      <w:pPr>
        <w:autoSpaceDE w:val="0"/>
        <w:autoSpaceDN w:val="0"/>
        <w:adjustRightInd w:val="0"/>
        <w:ind w:left="1440" w:firstLine="720"/>
        <w:rPr>
          <w:rFonts w:eastAsiaTheme="minorEastAsia"/>
          <w:color w:val="353535"/>
          <w:lang w:eastAsia="en-US"/>
        </w:rPr>
      </w:pPr>
      <w:r w:rsidRPr="005B7CFD">
        <w:rPr>
          <w:color w:val="000000" w:themeColor="text1"/>
        </w:rPr>
        <w:t xml:space="preserve">This lab’s research focused on population genomics, evolution, and </w:t>
      </w:r>
      <w:r w:rsidRPr="005B7CFD">
        <w:rPr>
          <w:color w:val="000000" w:themeColor="text1"/>
        </w:rPr>
        <w:tab/>
        <w:t xml:space="preserve">bioinformatics. Another component of research the lab is </w:t>
      </w:r>
      <w:r w:rsidRPr="005B7CFD">
        <w:rPr>
          <w:color w:val="000000" w:themeColor="text1"/>
        </w:rPr>
        <w:tab/>
      </w:r>
      <w:r w:rsidRPr="005B7CFD">
        <w:rPr>
          <w:color w:val="000000" w:themeColor="text1"/>
        </w:rPr>
        <w:tab/>
        <w:t>currently developing a unified bioinformatics platform for end-</w:t>
      </w:r>
      <w:r w:rsidRPr="005B7CFD">
        <w:rPr>
          <w:color w:val="000000" w:themeColor="text1"/>
        </w:rPr>
        <w:tab/>
        <w:t xml:space="preserve">to-end population genomics analyses using large-scale </w:t>
      </w:r>
      <w:r w:rsidRPr="005B7CFD">
        <w:rPr>
          <w:color w:val="000000" w:themeColor="text1"/>
        </w:rPr>
        <w:tab/>
      </w:r>
      <w:r w:rsidRPr="005B7CFD">
        <w:rPr>
          <w:color w:val="000000" w:themeColor="text1"/>
        </w:rPr>
        <w:tab/>
        <w:t xml:space="preserve">sequencing data and the lab also develops and maintain </w:t>
      </w:r>
      <w:r w:rsidRPr="005B7CFD">
        <w:rPr>
          <w:color w:val="000000" w:themeColor="text1"/>
        </w:rPr>
        <w:tab/>
      </w:r>
      <w:r w:rsidRPr="005B7CFD">
        <w:rPr>
          <w:color w:val="000000" w:themeColor="text1"/>
        </w:rPr>
        <w:tab/>
        <w:t xml:space="preserve">methods collaboratively for population genetic/genomic </w:t>
      </w:r>
      <w:r w:rsidRPr="005B7CFD">
        <w:rPr>
          <w:color w:val="000000" w:themeColor="text1"/>
        </w:rPr>
        <w:tab/>
        <w:t>analyses</w:t>
      </w:r>
    </w:p>
    <w:p w14:paraId="39C229C8" w14:textId="7BE41B22" w:rsidR="005C3E23" w:rsidRPr="005B7CFD" w:rsidRDefault="005C3E23" w:rsidP="005C3E2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color w:val="353535"/>
        </w:rPr>
        <w:t>Conducted research related to population genomics and bioinformatics.</w:t>
      </w:r>
    </w:p>
    <w:p w14:paraId="78F1D651" w14:textId="7B7163D2" w:rsidR="005C3E23" w:rsidRPr="005B7CFD" w:rsidRDefault="005C3E23" w:rsidP="005C3E2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color w:val="353535"/>
        </w:rPr>
        <w:t xml:space="preserve">Developed </w:t>
      </w:r>
      <w:proofErr w:type="spellStart"/>
      <w:r w:rsidRPr="005B7CFD">
        <w:rPr>
          <w:rFonts w:ascii="Times New Roman" w:hAnsi="Times New Roman" w:cs="Times New Roman"/>
          <w:color w:val="353535"/>
        </w:rPr>
        <w:t>Lokta</w:t>
      </w:r>
      <w:proofErr w:type="spellEnd"/>
      <w:r w:rsidRPr="005B7CFD">
        <w:rPr>
          <w:rFonts w:ascii="Times New Roman" w:hAnsi="Times New Roman" w:cs="Times New Roman"/>
          <w:color w:val="353535"/>
        </w:rPr>
        <w:t>-Volterra models in python</w:t>
      </w:r>
    </w:p>
    <w:p w14:paraId="480F647A" w14:textId="255A3DE6" w:rsidR="005C3E23" w:rsidRPr="005B7CFD" w:rsidRDefault="005C3E23" w:rsidP="005C3E2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color w:val="353535"/>
        </w:rPr>
        <w:t>Literature review and comparison to data</w:t>
      </w:r>
    </w:p>
    <w:p w14:paraId="12055D8D" w14:textId="5DD0E1BE" w:rsidR="005C3E23" w:rsidRPr="005B7CFD" w:rsidRDefault="005C3E23" w:rsidP="005C3E2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color w:val="353535"/>
        </w:rPr>
        <w:t xml:space="preserve">Developed and implemented </w:t>
      </w:r>
      <w:r w:rsidR="00A95AAF" w:rsidRPr="005B7CFD">
        <w:rPr>
          <w:rFonts w:ascii="Times New Roman" w:hAnsi="Times New Roman" w:cs="Times New Roman"/>
          <w:color w:val="353535"/>
        </w:rPr>
        <w:t xml:space="preserve">software for user to generate effective population values based of population census. </w:t>
      </w:r>
    </w:p>
    <w:p w14:paraId="2F7EAE19" w14:textId="438AE057" w:rsidR="005C3E23" w:rsidRPr="005B7CFD" w:rsidRDefault="005C3E23" w:rsidP="005B7CFD">
      <w:pPr>
        <w:rPr>
          <w:ins w:id="11" w:author="Jeff Jaureguy" w:date="2019-07-03T11:04:00Z"/>
          <w:color w:val="000000" w:themeColor="text1"/>
        </w:rPr>
      </w:pPr>
      <w:r w:rsidRPr="005B7CFD">
        <w:tab/>
      </w:r>
    </w:p>
    <w:p w14:paraId="26F786A2" w14:textId="79BAF1F0" w:rsidR="00664EF8" w:rsidRPr="005B7CFD" w:rsidRDefault="00F216F6" w:rsidP="005B7CFD">
      <w:r w:rsidRPr="005B7CFD">
        <w:rPr>
          <w:iCs/>
        </w:rPr>
        <w:t>2016</w:t>
      </w:r>
      <w:r w:rsidR="00294941" w:rsidRPr="005B7CFD">
        <w:rPr>
          <w:iCs/>
        </w:rPr>
        <w:t>-</w:t>
      </w:r>
      <w:r w:rsidR="00C876EE" w:rsidRPr="005B7CFD">
        <w:rPr>
          <w:iCs/>
        </w:rPr>
        <w:t>2019</w:t>
      </w:r>
      <w:r w:rsidR="00294941" w:rsidRPr="005B7CFD">
        <w:tab/>
      </w:r>
      <w:r w:rsidR="00C876EE" w:rsidRPr="005B7CFD">
        <w:tab/>
      </w:r>
      <w:r w:rsidR="004A2325" w:rsidRPr="005B7CFD">
        <w:t xml:space="preserve">Student Research Assistant, </w:t>
      </w:r>
      <w:r w:rsidR="00BC3A35" w:rsidRPr="005B7CFD">
        <w:t xml:space="preserve">California State University San </w:t>
      </w:r>
      <w:r w:rsidR="004A2325" w:rsidRPr="005B7CFD">
        <w:tab/>
      </w:r>
      <w:r w:rsidR="004A2325" w:rsidRPr="005B7CFD">
        <w:tab/>
      </w:r>
      <w:r w:rsidR="004A2325" w:rsidRPr="005B7CFD">
        <w:tab/>
      </w:r>
      <w:r w:rsidR="004A2325" w:rsidRPr="005B7CFD">
        <w:tab/>
      </w:r>
      <w:r w:rsidR="00BC3A35" w:rsidRPr="005B7CFD">
        <w:t>Marcos</w:t>
      </w:r>
      <w:r w:rsidR="00E12C70" w:rsidRPr="005B7CFD">
        <w:t xml:space="preserve"> </w:t>
      </w:r>
    </w:p>
    <w:p w14:paraId="791E51CE" w14:textId="77777777" w:rsidR="003B14B3" w:rsidRPr="005B7CFD" w:rsidRDefault="00E12C70" w:rsidP="00E12C70">
      <w:pPr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</w:r>
    </w:p>
    <w:p w14:paraId="2FEB9640" w14:textId="1E4B47F2" w:rsidR="007C1511" w:rsidRPr="005B7CFD" w:rsidRDefault="00E12C70" w:rsidP="00901EEF">
      <w:pPr>
        <w:snapToGrid w:val="0"/>
        <w:spacing w:after="240"/>
        <w:ind w:left="1440" w:firstLine="720"/>
        <w:contextualSpacing/>
      </w:pPr>
      <w:r w:rsidRPr="005B7CFD">
        <w:t xml:space="preserve">PI: George </w:t>
      </w:r>
      <w:proofErr w:type="spellStart"/>
      <w:r w:rsidRPr="005B7CFD">
        <w:t>Vourlitis</w:t>
      </w:r>
      <w:proofErr w:type="spellEnd"/>
      <w:r w:rsidRPr="005B7CFD">
        <w:t xml:space="preserve"> </w:t>
      </w:r>
      <w:proofErr w:type="spellStart"/>
      <w:proofErr w:type="gramStart"/>
      <w:r w:rsidRPr="005B7CFD">
        <w:t>Ph.D</w:t>
      </w:r>
      <w:proofErr w:type="spellEnd"/>
      <w:proofErr w:type="gramEnd"/>
    </w:p>
    <w:p w14:paraId="4913CBFB" w14:textId="42024182" w:rsidR="00AA20B5" w:rsidRPr="005B7CFD" w:rsidRDefault="00AA20B5" w:rsidP="00901EEF">
      <w:pPr>
        <w:snapToGrid w:val="0"/>
        <w:spacing w:after="240"/>
        <w:ind w:left="1440" w:firstLine="720"/>
        <w:contextualSpacing/>
      </w:pPr>
    </w:p>
    <w:p w14:paraId="1B141C30" w14:textId="109636C9" w:rsidR="00901EEF" w:rsidRPr="005B7CFD" w:rsidRDefault="00AA20B5" w:rsidP="005B7CFD">
      <w:pPr>
        <w:snapToGrid w:val="0"/>
        <w:spacing w:after="240"/>
        <w:contextualSpacing/>
        <w:rPr>
          <w:ins w:id="12" w:author="j" w:date="2019-06-18T20:05:00Z"/>
        </w:rPr>
      </w:pPr>
      <w:r w:rsidRPr="005B7CFD">
        <w:tab/>
      </w:r>
      <w:r w:rsidRPr="005B7CFD">
        <w:tab/>
      </w:r>
      <w:r w:rsidRPr="005B7CFD">
        <w:tab/>
        <w:t xml:space="preserve">This lab’s research focused on quantifying the rates of mass </w:t>
      </w:r>
      <w:r w:rsidRPr="005B7CFD">
        <w:tab/>
      </w:r>
      <w:r w:rsidRPr="005B7CFD">
        <w:tab/>
      </w:r>
      <w:r w:rsidRPr="005B7CFD">
        <w:tab/>
      </w:r>
      <w:r w:rsidRPr="005B7CFD">
        <w:tab/>
        <w:t xml:space="preserve">(CO2, H2O vapor, and other trace-gases) and energy exchange of </w:t>
      </w:r>
      <w:r w:rsidRPr="005B7CFD">
        <w:tab/>
      </w:r>
      <w:r w:rsidRPr="005B7CFD">
        <w:tab/>
      </w:r>
      <w:r w:rsidRPr="005B7CFD">
        <w:tab/>
      </w:r>
      <w:r w:rsidRPr="005B7CFD">
        <w:tab/>
        <w:t xml:space="preserve">terrestrial ecosystems, and how these surface-atmosphere </w:t>
      </w:r>
      <w:r w:rsidRPr="005B7CFD">
        <w:tab/>
      </w:r>
      <w:r w:rsidRPr="005B7CFD">
        <w:tab/>
      </w:r>
      <w:r w:rsidRPr="005B7CFD">
        <w:tab/>
      </w:r>
      <w:r w:rsidRPr="005B7CFD">
        <w:tab/>
      </w:r>
      <w:r w:rsidRPr="005B7CFD">
        <w:tab/>
        <w:t>exchanges are affected by, and feed-back on, global change.</w:t>
      </w:r>
    </w:p>
    <w:p w14:paraId="00E017A0" w14:textId="1D06C4F3" w:rsidR="00AA20B5" w:rsidRPr="005B7CFD" w:rsidRDefault="00AA20B5" w:rsidP="00AA20B5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Conducted climate change research related to ecology by measuring through-fall nitrogen and ammonium deposition. </w:t>
      </w:r>
    </w:p>
    <w:p w14:paraId="0DA96073" w14:textId="77777777" w:rsidR="00AA20B5" w:rsidRPr="005B7CFD" w:rsidRDefault="00AA20B5" w:rsidP="00AA20B5">
      <w:pPr>
        <w:pStyle w:val="ListParagraph"/>
        <w:numPr>
          <w:ilvl w:val="0"/>
          <w:numId w:val="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Completed enzyme assays for soil microbes</w:t>
      </w:r>
    </w:p>
    <w:p w14:paraId="7C81211C" w14:textId="1AFF44DD" w:rsidR="00AA20B5" w:rsidRPr="005B7CFD" w:rsidRDefault="00AA20B5" w:rsidP="00901EEF">
      <w:pPr>
        <w:pStyle w:val="ListParagraph"/>
        <w:numPr>
          <w:ilvl w:val="0"/>
          <w:numId w:val="6"/>
        </w:numPr>
        <w:snapToGrid w:val="0"/>
        <w:spacing w:after="240"/>
        <w:rPr>
          <w:ins w:id="13" w:author="j" w:date="2019-06-18T20:03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Processed soil biomass</w:t>
      </w:r>
    </w:p>
    <w:p w14:paraId="57FCD79E" w14:textId="1B84DEC0" w:rsidR="00901EEF" w:rsidRPr="005B7CFD" w:rsidRDefault="00664EF8" w:rsidP="00901EEF">
      <w:pPr>
        <w:pStyle w:val="ListParagraph"/>
        <w:numPr>
          <w:ilvl w:val="0"/>
          <w:numId w:val="8"/>
        </w:numPr>
        <w:snapToGrid w:val="0"/>
        <w:spacing w:after="240"/>
        <w:rPr>
          <w:ins w:id="14" w:author="j" w:date="2019-06-18T20:03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Data entry</w:t>
      </w:r>
      <w:r w:rsidR="00294941" w:rsidRPr="005B7CFD">
        <w:rPr>
          <w:rFonts w:ascii="Times New Roman" w:hAnsi="Times New Roman" w:cs="Times New Roman"/>
        </w:rPr>
        <w:t xml:space="preserve"> </w:t>
      </w:r>
      <w:r w:rsidRPr="005B7CFD">
        <w:rPr>
          <w:rFonts w:ascii="Times New Roman" w:hAnsi="Times New Roman" w:cs="Times New Roman"/>
        </w:rPr>
        <w:t>and statistical analysis</w:t>
      </w:r>
    </w:p>
    <w:p w14:paraId="0BB07AD4" w14:textId="53622E5C" w:rsidR="00901EEF" w:rsidRPr="005B7CFD" w:rsidRDefault="007C1511" w:rsidP="00901EEF">
      <w:pPr>
        <w:pStyle w:val="ListParagraph"/>
        <w:numPr>
          <w:ilvl w:val="0"/>
          <w:numId w:val="8"/>
        </w:numPr>
        <w:snapToGrid w:val="0"/>
        <w:spacing w:after="240"/>
        <w:rPr>
          <w:ins w:id="15" w:author="j" w:date="2019-06-18T20:03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Utilized combustion </w:t>
      </w:r>
      <w:r w:rsidR="00294941" w:rsidRPr="005B7CFD">
        <w:rPr>
          <w:rFonts w:ascii="Times New Roman" w:hAnsi="Times New Roman" w:cs="Times New Roman"/>
        </w:rPr>
        <w:t>analysis device</w:t>
      </w:r>
    </w:p>
    <w:p w14:paraId="35074691" w14:textId="6DC0742A" w:rsidR="00664EF8" w:rsidRPr="005B7CFD" w:rsidRDefault="006C14C8" w:rsidP="00901EEF">
      <w:pPr>
        <w:pStyle w:val="ListParagraph"/>
        <w:numPr>
          <w:ilvl w:val="0"/>
          <w:numId w:val="8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Assisted in </w:t>
      </w:r>
      <w:r w:rsidR="002C6EFE" w:rsidRPr="005B7CFD">
        <w:rPr>
          <w:rFonts w:ascii="Times New Roman" w:hAnsi="Times New Roman" w:cs="Times New Roman"/>
        </w:rPr>
        <w:t xml:space="preserve">Organic chemistry techniques such as </w:t>
      </w:r>
      <w:r w:rsidR="00294941" w:rsidRPr="005B7CFD">
        <w:rPr>
          <w:rFonts w:ascii="Times New Roman" w:hAnsi="Times New Roman" w:cs="Times New Roman"/>
        </w:rPr>
        <w:t>NMR and</w:t>
      </w:r>
      <w:r w:rsidR="00FA1DD4" w:rsidRPr="005B7CFD">
        <w:rPr>
          <w:rFonts w:ascii="Times New Roman" w:hAnsi="Times New Roman" w:cs="Times New Roman"/>
        </w:rPr>
        <w:t xml:space="preserve"> LC</w:t>
      </w:r>
      <w:r w:rsidR="00294941" w:rsidRPr="005B7CFD">
        <w:rPr>
          <w:rFonts w:ascii="Times New Roman" w:hAnsi="Times New Roman" w:cs="Times New Roman"/>
        </w:rPr>
        <w:t xml:space="preserve"> mass </w:t>
      </w:r>
      <w:r w:rsidR="002C6EFE" w:rsidRPr="005B7CFD">
        <w:rPr>
          <w:rFonts w:ascii="Times New Roman" w:hAnsi="Times New Roman" w:cs="Times New Roman"/>
        </w:rPr>
        <w:t>spectrometr</w:t>
      </w:r>
      <w:r w:rsidR="00CC3802" w:rsidRPr="005B7CFD">
        <w:rPr>
          <w:rFonts w:ascii="Times New Roman" w:hAnsi="Times New Roman" w:cs="Times New Roman"/>
        </w:rPr>
        <w:t>y related to leaf chemistry</w:t>
      </w:r>
    </w:p>
    <w:p w14:paraId="0CCD1A9E" w14:textId="7B15264F" w:rsidR="00AA20B5" w:rsidRPr="005B7CFD" w:rsidRDefault="00AA20B5" w:rsidP="00901EEF">
      <w:pPr>
        <w:pStyle w:val="ListParagraph"/>
        <w:numPr>
          <w:ilvl w:val="0"/>
          <w:numId w:val="8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Trained undergraduate students in various lab methodologies such as nitrate and ammonium extractions, soil biomass processing, and data entry and analysis</w:t>
      </w:r>
    </w:p>
    <w:p w14:paraId="28A4AD3E" w14:textId="1168B347" w:rsidR="00F216F6" w:rsidRPr="005B7CFD" w:rsidRDefault="00F216F6" w:rsidP="00664EF8">
      <w:pPr>
        <w:snapToGrid w:val="0"/>
        <w:spacing w:after="240"/>
        <w:contextualSpacing/>
      </w:pPr>
      <w:r w:rsidRPr="005B7CFD">
        <w:tab/>
      </w:r>
      <w:r w:rsidRPr="005B7CFD">
        <w:tab/>
      </w:r>
    </w:p>
    <w:p w14:paraId="5820D942" w14:textId="5F527D32" w:rsidR="00BC3A35" w:rsidRPr="005B7CFD" w:rsidRDefault="00E12C70" w:rsidP="004A2325">
      <w:pPr>
        <w:snapToGrid w:val="0"/>
        <w:spacing w:after="240"/>
        <w:contextualSpacing/>
      </w:pPr>
      <w:r w:rsidRPr="005B7CFD">
        <w:rPr>
          <w:iCs/>
        </w:rPr>
        <w:t>Summer 2016</w:t>
      </w:r>
      <w:r w:rsidRPr="005B7CFD">
        <w:tab/>
      </w:r>
      <w:r w:rsidRPr="005B7CFD">
        <w:tab/>
      </w:r>
      <w:r w:rsidR="004A2325" w:rsidRPr="005B7CFD">
        <w:t xml:space="preserve">Student Research Assistant, </w:t>
      </w:r>
      <w:r w:rsidRPr="005B7CFD">
        <w:t xml:space="preserve">Natural History Survey, University of </w:t>
      </w:r>
      <w:r w:rsidR="004A2325" w:rsidRPr="005B7CFD">
        <w:tab/>
      </w:r>
      <w:r w:rsidR="004A2325" w:rsidRPr="005B7CFD">
        <w:tab/>
      </w:r>
      <w:r w:rsidR="004A2325" w:rsidRPr="005B7CFD">
        <w:tab/>
      </w:r>
      <w:r w:rsidR="004A2325" w:rsidRPr="005B7CFD">
        <w:tab/>
      </w:r>
      <w:r w:rsidRPr="005B7CFD">
        <w:t xml:space="preserve">Illinois Urbana Champaign </w:t>
      </w:r>
      <w:r w:rsidR="00BC3A35" w:rsidRPr="005B7CFD">
        <w:t>Summer Research Opportunities</w:t>
      </w:r>
      <w:r w:rsidRPr="005B7CFD">
        <w:t xml:space="preserve"> </w:t>
      </w:r>
      <w:r w:rsidR="004A2325" w:rsidRPr="005B7CFD">
        <w:tab/>
      </w:r>
      <w:r w:rsidR="004A2325" w:rsidRPr="005B7CFD">
        <w:tab/>
      </w:r>
      <w:r w:rsidR="004A2325" w:rsidRPr="005B7CFD">
        <w:tab/>
      </w:r>
      <w:r w:rsidR="004A2325" w:rsidRPr="005B7CFD">
        <w:tab/>
      </w:r>
      <w:r w:rsidR="00BC3A35" w:rsidRPr="005B7CFD">
        <w:t>Program</w:t>
      </w:r>
      <w:r w:rsidRPr="005B7CFD">
        <w:t xml:space="preserve"> </w:t>
      </w:r>
    </w:p>
    <w:p w14:paraId="2513B860" w14:textId="77777777" w:rsidR="006D6234" w:rsidRPr="005B7CFD" w:rsidRDefault="006D6234" w:rsidP="004A2325">
      <w:pPr>
        <w:snapToGrid w:val="0"/>
        <w:spacing w:after="240"/>
        <w:contextualSpacing/>
      </w:pPr>
    </w:p>
    <w:p w14:paraId="7A5EE28F" w14:textId="3F495A97" w:rsidR="002467C3" w:rsidRPr="005B7CFD" w:rsidRDefault="006D6234">
      <w:pPr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  <w:t>This lab’s research focused o</w:t>
      </w:r>
      <w:r w:rsidR="002467C3" w:rsidRPr="005B7CFD">
        <w:t xml:space="preserve">n the comparison of pre-European </w:t>
      </w:r>
      <w:r w:rsidR="002467C3" w:rsidRPr="005B7CFD">
        <w:tab/>
      </w:r>
      <w:r w:rsidR="002467C3" w:rsidRPr="005B7CFD">
        <w:tab/>
      </w:r>
      <w:r w:rsidR="002467C3" w:rsidRPr="005B7CFD">
        <w:tab/>
      </w:r>
      <w:r w:rsidR="002467C3" w:rsidRPr="005B7CFD">
        <w:tab/>
        <w:t xml:space="preserve">settlement and climate influence of future distributions of </w:t>
      </w:r>
      <w:r w:rsidR="002467C3" w:rsidRPr="005B7CFD">
        <w:tab/>
      </w:r>
      <w:r w:rsidR="002467C3" w:rsidRPr="005B7CFD">
        <w:tab/>
      </w:r>
      <w:r w:rsidR="002467C3" w:rsidRPr="005B7CFD">
        <w:lastRenderedPageBreak/>
        <w:tab/>
      </w:r>
      <w:r w:rsidR="002467C3" w:rsidRPr="005B7CFD">
        <w:tab/>
      </w:r>
      <w:r w:rsidR="002467C3" w:rsidRPr="005B7CFD">
        <w:tab/>
        <w:t xml:space="preserve">stoneflies. It also focused on the stonefly taxonomy and </w:t>
      </w:r>
      <w:r w:rsidR="002467C3" w:rsidRPr="005B7CFD">
        <w:tab/>
      </w:r>
      <w:r w:rsidR="002467C3" w:rsidRPr="005B7CFD">
        <w:tab/>
      </w:r>
      <w:r w:rsidR="002467C3" w:rsidRPr="005B7CFD">
        <w:tab/>
      </w:r>
      <w:r w:rsidR="002467C3" w:rsidRPr="005B7CFD">
        <w:tab/>
      </w:r>
      <w:r w:rsidR="002467C3" w:rsidRPr="005B7CFD">
        <w:tab/>
        <w:t xml:space="preserve">systematics as well as biodiversity patterns of stoneflies in North </w:t>
      </w:r>
      <w:r w:rsidR="002467C3" w:rsidRPr="005B7CFD">
        <w:tab/>
      </w:r>
      <w:r w:rsidR="002467C3" w:rsidRPr="005B7CFD">
        <w:tab/>
      </w:r>
      <w:r w:rsidR="002467C3" w:rsidRPr="005B7CFD">
        <w:tab/>
      </w:r>
      <w:r w:rsidR="002467C3" w:rsidRPr="005B7CFD">
        <w:tab/>
        <w:t xml:space="preserve">America. </w:t>
      </w:r>
    </w:p>
    <w:p w14:paraId="02CD4AFF" w14:textId="7C25371B" w:rsidR="007C1511" w:rsidRPr="005B7CFD" w:rsidRDefault="007C1511" w:rsidP="00E12C70">
      <w:pPr>
        <w:snapToGrid w:val="0"/>
        <w:spacing w:after="240"/>
        <w:contextualSpacing/>
      </w:pPr>
    </w:p>
    <w:p w14:paraId="514B32FA" w14:textId="1684C434" w:rsidR="003B14B3" w:rsidRPr="005B7CFD" w:rsidRDefault="00E12C70" w:rsidP="005B7CFD">
      <w:pPr>
        <w:snapToGrid w:val="0"/>
        <w:spacing w:after="240"/>
        <w:ind w:left="1440" w:firstLine="720"/>
        <w:contextualSpacing/>
        <w:rPr>
          <w:lang w:val="de-DE"/>
        </w:rPr>
      </w:pPr>
      <w:r w:rsidRPr="005B7CFD">
        <w:rPr>
          <w:lang w:val="de-DE"/>
        </w:rPr>
        <w:t xml:space="preserve">PI: Edward </w:t>
      </w:r>
      <w:proofErr w:type="spellStart"/>
      <w:r w:rsidRPr="005B7CFD">
        <w:rPr>
          <w:lang w:val="de-DE"/>
        </w:rPr>
        <w:t>DeWalt</w:t>
      </w:r>
      <w:proofErr w:type="spellEnd"/>
      <w:r w:rsidRPr="005B7CFD">
        <w:rPr>
          <w:lang w:val="de-DE"/>
        </w:rPr>
        <w:t xml:space="preserve"> </w:t>
      </w:r>
      <w:proofErr w:type="spellStart"/>
      <w:r w:rsidR="002467C3" w:rsidRPr="005B7CFD">
        <w:rPr>
          <w:lang w:val="de-DE"/>
        </w:rPr>
        <w:t>Ph</w:t>
      </w:r>
      <w:proofErr w:type="spellEnd"/>
      <w:r w:rsidR="002467C3" w:rsidRPr="005B7CFD">
        <w:rPr>
          <w:lang w:val="de-DE"/>
        </w:rPr>
        <w:t>. D</w:t>
      </w:r>
    </w:p>
    <w:p w14:paraId="090EF9CB" w14:textId="568583CD" w:rsidR="004A2325" w:rsidRPr="005B7CFD" w:rsidRDefault="004A2325" w:rsidP="004A2325">
      <w:pPr>
        <w:pStyle w:val="ListParagraph"/>
        <w:numPr>
          <w:ilvl w:val="0"/>
          <w:numId w:val="5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Conducted aquatic ecology related field research in order to determine species abundance, species richness,</w:t>
      </w:r>
      <w:ins w:id="16" w:author="Jeff Jaureguy" w:date="2019-07-02T10:30:00Z">
        <w:r w:rsidRPr="005B7CFD">
          <w:rPr>
            <w:rFonts w:ascii="Times New Roman" w:hAnsi="Times New Roman" w:cs="Times New Roman"/>
          </w:rPr>
          <w:t xml:space="preserve"> and</w:t>
        </w:r>
      </w:ins>
      <w:ins w:id="17" w:author="Jeff Jaureguy" w:date="2019-07-02T10:29:00Z">
        <w:r w:rsidRPr="005B7CFD">
          <w:rPr>
            <w:rFonts w:ascii="Times New Roman" w:hAnsi="Times New Roman" w:cs="Times New Roman"/>
          </w:rPr>
          <w:t xml:space="preserve"> </w:t>
        </w:r>
      </w:ins>
      <w:r w:rsidRPr="005B7CFD">
        <w:rPr>
          <w:rFonts w:ascii="Times New Roman" w:hAnsi="Times New Roman" w:cs="Times New Roman"/>
        </w:rPr>
        <w:t xml:space="preserve">taxonomy of aquatic insects. </w:t>
      </w:r>
    </w:p>
    <w:p w14:paraId="64C58868" w14:textId="0098E5FF" w:rsidR="004A2325" w:rsidRPr="005B7CFD" w:rsidRDefault="004A2325" w:rsidP="00901EEF">
      <w:pPr>
        <w:pStyle w:val="ListParagraph"/>
        <w:numPr>
          <w:ilvl w:val="0"/>
          <w:numId w:val="5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Utilized microscopes in the laboratory in order to identify different species</w:t>
      </w:r>
    </w:p>
    <w:p w14:paraId="1B195354" w14:textId="4661651A" w:rsidR="004A2325" w:rsidRPr="005B7CFD" w:rsidRDefault="004A2325" w:rsidP="004A2325">
      <w:pPr>
        <w:pStyle w:val="ListParagraph"/>
        <w:numPr>
          <w:ilvl w:val="0"/>
          <w:numId w:val="5"/>
        </w:numPr>
        <w:snapToGrid w:val="0"/>
        <w:spacing w:after="240"/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iCs/>
        </w:rPr>
        <w:t>Field Research</w:t>
      </w:r>
    </w:p>
    <w:p w14:paraId="2170777B" w14:textId="6D4EAE6A" w:rsidR="004A2325" w:rsidRPr="005B7CFD" w:rsidRDefault="004A2325" w:rsidP="005B7CFD">
      <w:pPr>
        <w:pStyle w:val="ListParagraph"/>
        <w:numPr>
          <w:ilvl w:val="0"/>
          <w:numId w:val="5"/>
        </w:numPr>
        <w:snapToGrid w:val="0"/>
        <w:spacing w:after="240"/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  <w:iCs/>
        </w:rPr>
        <w:t xml:space="preserve">Photo Identification and Database </w:t>
      </w:r>
    </w:p>
    <w:p w14:paraId="5A835FE2" w14:textId="7D47EAFE" w:rsidR="006D6234" w:rsidRPr="005B7CFD" w:rsidRDefault="006D6234" w:rsidP="00996B51">
      <w:pPr>
        <w:snapToGrid w:val="0"/>
        <w:spacing w:after="240"/>
        <w:contextualSpacing/>
        <w:rPr>
          <w:iCs/>
        </w:rPr>
      </w:pPr>
      <w:r w:rsidRPr="005B7CFD">
        <w:rPr>
          <w:b/>
          <w:bCs/>
        </w:rPr>
        <w:t>Industry Experience</w:t>
      </w:r>
    </w:p>
    <w:p w14:paraId="4B524712" w14:textId="2F43E3B5" w:rsidR="00294941" w:rsidRPr="005B7CFD" w:rsidRDefault="00294941" w:rsidP="00996B51">
      <w:pPr>
        <w:snapToGrid w:val="0"/>
        <w:spacing w:after="240"/>
        <w:contextualSpacing/>
      </w:pPr>
      <w:r w:rsidRPr="005B7CFD">
        <w:rPr>
          <w:iCs/>
        </w:rPr>
        <w:t>Summer 2014</w:t>
      </w:r>
      <w:r w:rsidR="00996B51" w:rsidRPr="005B7CFD">
        <w:tab/>
      </w:r>
      <w:r w:rsidR="00996B51" w:rsidRPr="005B7CFD">
        <w:tab/>
      </w:r>
      <w:r w:rsidRPr="005B7CFD">
        <w:t>Biological Resource Services, LLC, Central Valley, CA</w:t>
      </w:r>
    </w:p>
    <w:p w14:paraId="7D62211E" w14:textId="62F94440" w:rsidR="007A1EEA" w:rsidRPr="005B7CFD" w:rsidRDefault="00294941">
      <w:pPr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</w:r>
      <w:r w:rsidR="00BC3A35" w:rsidRPr="005B7CFD">
        <w:t>Field Biologist/ Conservation Ecolo</w:t>
      </w:r>
      <w:r w:rsidRPr="005B7CFD">
        <w:t>gist</w:t>
      </w:r>
    </w:p>
    <w:p w14:paraId="00B1DAE7" w14:textId="5324AAFC" w:rsidR="00901EEF" w:rsidRPr="005B7CFD" w:rsidRDefault="00BC3A35" w:rsidP="00901EEF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rPr>
          <w:ins w:id="18" w:author="j" w:date="2019-06-18T20:07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Protocol surveys for Blunt Nose Leopard Lizard-</w:t>
      </w:r>
      <w:r w:rsidRPr="005B7CFD">
        <w:rPr>
          <w:rFonts w:ascii="Times New Roman" w:hAnsi="Times New Roman" w:cs="Times New Roman"/>
          <w:i/>
        </w:rPr>
        <w:t xml:space="preserve">Gambelia </w:t>
      </w:r>
      <w:proofErr w:type="spellStart"/>
      <w:r w:rsidRPr="005B7CFD">
        <w:rPr>
          <w:rFonts w:ascii="Times New Roman" w:hAnsi="Times New Roman" w:cs="Times New Roman"/>
          <w:i/>
        </w:rPr>
        <w:t>Sila</w:t>
      </w:r>
      <w:proofErr w:type="spellEnd"/>
      <w:r w:rsidRPr="005B7CFD">
        <w:rPr>
          <w:rFonts w:ascii="Times New Roman" w:hAnsi="Times New Roman" w:cs="Times New Roman"/>
        </w:rPr>
        <w:t>.</w:t>
      </w:r>
      <w:ins w:id="19" w:author="Jeff Jaureguy" w:date="2019-07-02T18:11:00Z">
        <w:r w:rsidR="00FE34F4" w:rsidRPr="005B7CFD">
          <w:rPr>
            <w:rFonts w:ascii="Times New Roman" w:hAnsi="Times New Roman" w:cs="Times New Roman"/>
          </w:rPr>
          <w:t xml:space="preserve"> </w:t>
        </w:r>
      </w:ins>
      <w:r w:rsidRPr="005B7CFD">
        <w:rPr>
          <w:rFonts w:ascii="Times New Roman" w:hAnsi="Times New Roman" w:cs="Times New Roman"/>
        </w:rPr>
        <w:t>Detailed data collection and analysis including recording environmental conditions and counting lizard populations</w:t>
      </w:r>
    </w:p>
    <w:p w14:paraId="68BE79F7" w14:textId="30061B36" w:rsidR="00FE64E8" w:rsidRPr="005B7CFD" w:rsidRDefault="00BC3A35" w:rsidP="00901EEF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rPr>
          <w:ins w:id="20" w:author="Jeff Jaureguy" w:date="2019-03-14T20:55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GPS mapping program utilized in data retrieva</w:t>
      </w:r>
      <w:r w:rsidR="00B919AE" w:rsidRPr="005B7CFD">
        <w:rPr>
          <w:rFonts w:ascii="Times New Roman" w:hAnsi="Times New Roman" w:cs="Times New Roman"/>
        </w:rPr>
        <w:t>l.</w:t>
      </w:r>
    </w:p>
    <w:p w14:paraId="776B97B9" w14:textId="34D97412" w:rsidR="00DA6126" w:rsidRPr="005B7CFD" w:rsidRDefault="002C6EFE" w:rsidP="00DA6126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C</w:t>
      </w:r>
      <w:r w:rsidR="00543CE1" w:rsidRPr="005B7CFD">
        <w:rPr>
          <w:b/>
          <w:bCs/>
        </w:rPr>
        <w:t xml:space="preserve">onference Presentations </w:t>
      </w:r>
      <w:r w:rsidRPr="005B7CFD">
        <w:rPr>
          <w:b/>
          <w:bCs/>
        </w:rPr>
        <w:t xml:space="preserve"> </w:t>
      </w:r>
    </w:p>
    <w:p w14:paraId="0103DECA" w14:textId="3BAD0AD2" w:rsidR="00DD571E" w:rsidRPr="005B7CFD" w:rsidRDefault="00DA6126" w:rsidP="00DD571E">
      <w:pPr>
        <w:widowControl w:val="0"/>
        <w:autoSpaceDE w:val="0"/>
        <w:autoSpaceDN w:val="0"/>
        <w:adjustRightInd w:val="0"/>
        <w:spacing w:after="240"/>
        <w:rPr>
          <w:ins w:id="21" w:author="Jeff Jaureguy" w:date="2019-07-02T17:17:00Z"/>
          <w:iCs/>
        </w:rPr>
      </w:pPr>
      <w:r w:rsidRPr="005B7CFD">
        <w:tab/>
      </w:r>
      <w:r w:rsidRPr="005B7CFD">
        <w:tab/>
      </w:r>
      <w:r w:rsidR="00DD571E" w:rsidRPr="005B7CFD">
        <w:tab/>
      </w:r>
      <w:proofErr w:type="spellStart"/>
      <w:r w:rsidR="006C14C8" w:rsidRPr="005B7CFD">
        <w:rPr>
          <w:b/>
        </w:rPr>
        <w:t>Jaureguy</w:t>
      </w:r>
      <w:proofErr w:type="spellEnd"/>
      <w:r w:rsidR="006C14C8" w:rsidRPr="005B7CFD">
        <w:rPr>
          <w:b/>
        </w:rPr>
        <w:t xml:space="preserve"> J</w:t>
      </w:r>
      <w:r w:rsidR="006C14C8" w:rsidRPr="005B7CFD">
        <w:t xml:space="preserve">, </w:t>
      </w:r>
      <w:proofErr w:type="spellStart"/>
      <w:r w:rsidR="006C14C8" w:rsidRPr="005B7CFD">
        <w:t>Vourlitis</w:t>
      </w:r>
      <w:proofErr w:type="spellEnd"/>
      <w:r w:rsidR="006C14C8" w:rsidRPr="005B7CFD">
        <w:t xml:space="preserve"> G</w:t>
      </w:r>
      <w:r w:rsidR="006C14C8" w:rsidRPr="005B7CFD">
        <w:rPr>
          <w:iCs/>
        </w:rPr>
        <w:t xml:space="preserve">. </w:t>
      </w:r>
      <w:r w:rsidR="006C14C8" w:rsidRPr="005B7CFD">
        <w:t xml:space="preserve">Annual Below Ground Net Primary </w:t>
      </w:r>
      <w:r w:rsidR="006C14C8" w:rsidRPr="005B7CFD">
        <w:tab/>
      </w:r>
      <w:r w:rsidR="006C14C8" w:rsidRPr="005B7CFD">
        <w:tab/>
      </w:r>
      <w:r w:rsidR="006C14C8" w:rsidRPr="005B7CFD">
        <w:tab/>
      </w:r>
      <w:r w:rsidR="006C14C8" w:rsidRPr="005B7CFD">
        <w:tab/>
        <w:t>Production in Southern California Chaparral</w:t>
      </w:r>
      <w:ins w:id="22" w:author="Jeff Jaureguy" w:date="2019-07-02T17:16:00Z">
        <w:r w:rsidR="00DD571E" w:rsidRPr="005B7CFD">
          <w:rPr>
            <w:iCs/>
          </w:rPr>
          <w:t>,</w:t>
        </w:r>
      </w:ins>
    </w:p>
    <w:p w14:paraId="1546B7E0" w14:textId="3F1FE8BF" w:rsidR="00DA6126" w:rsidRPr="005B7CFD" w:rsidRDefault="00DA6126" w:rsidP="005B7CFD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</w:rPr>
        <w:t>Oral presentation at California State University San Marcos Research Symposium. San Marcos, Ca</w:t>
      </w:r>
      <w:r w:rsidR="009337AA" w:rsidRPr="005B7CFD">
        <w:rPr>
          <w:rFonts w:ascii="Times New Roman" w:hAnsi="Times New Roman" w:cs="Times New Roman"/>
          <w:iCs/>
        </w:rPr>
        <w:t>. March 2019</w:t>
      </w:r>
    </w:p>
    <w:p w14:paraId="4FF0C5F7" w14:textId="012F349E" w:rsidR="009337AA" w:rsidRPr="005B7CFD" w:rsidRDefault="009337AA" w:rsidP="006C14C8">
      <w:pPr>
        <w:widowControl w:val="0"/>
        <w:autoSpaceDE w:val="0"/>
        <w:autoSpaceDN w:val="0"/>
        <w:adjustRightInd w:val="0"/>
        <w:spacing w:after="240"/>
        <w:rPr>
          <w:ins w:id="23" w:author="Jeff Jaureguy" w:date="2019-07-02T17:19:00Z"/>
        </w:rPr>
      </w:pPr>
      <w:r w:rsidRPr="005B7CFD">
        <w:tab/>
      </w:r>
      <w:r w:rsidR="00EF2240" w:rsidRPr="005B7CFD">
        <w:tab/>
      </w:r>
      <w:r w:rsidR="00EF2240" w:rsidRPr="005B7CFD">
        <w:tab/>
      </w:r>
      <w:proofErr w:type="spellStart"/>
      <w:r w:rsidR="006C14C8" w:rsidRPr="005B7CFD">
        <w:rPr>
          <w:b/>
        </w:rPr>
        <w:t>Jaureguy</w:t>
      </w:r>
      <w:proofErr w:type="spellEnd"/>
      <w:r w:rsidR="006C14C8" w:rsidRPr="005B7CFD">
        <w:rPr>
          <w:b/>
        </w:rPr>
        <w:t xml:space="preserve"> J</w:t>
      </w:r>
      <w:r w:rsidR="006C14C8" w:rsidRPr="005B7CFD">
        <w:t xml:space="preserve">, </w:t>
      </w:r>
      <w:proofErr w:type="spellStart"/>
      <w:r w:rsidR="006C14C8" w:rsidRPr="005B7CFD">
        <w:t>Vourlitis</w:t>
      </w:r>
      <w:proofErr w:type="spellEnd"/>
      <w:r w:rsidR="006C14C8" w:rsidRPr="005B7CFD">
        <w:t xml:space="preserve"> G</w:t>
      </w:r>
      <w:r w:rsidR="006C14C8" w:rsidRPr="005B7CFD">
        <w:rPr>
          <w:iCs/>
        </w:rPr>
        <w:t xml:space="preserve">. </w:t>
      </w:r>
      <w:r w:rsidRPr="005B7CFD">
        <w:rPr>
          <w:iCs/>
        </w:rPr>
        <w:t xml:space="preserve">Second Year of </w:t>
      </w:r>
      <w:r w:rsidR="006C14C8" w:rsidRPr="005B7CFD">
        <w:rPr>
          <w:iCs/>
        </w:rPr>
        <w:t xml:space="preserve">Spatial variations in N </w:t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</w:r>
      <w:r w:rsidR="006C14C8" w:rsidRPr="005B7CFD">
        <w:rPr>
          <w:iCs/>
        </w:rPr>
        <w:t>deposition: Differences in NH</w:t>
      </w:r>
      <w:r w:rsidR="006C14C8" w:rsidRPr="005B7CFD">
        <w:rPr>
          <w:iCs/>
          <w:vertAlign w:val="subscript"/>
        </w:rPr>
        <w:t>4</w:t>
      </w:r>
      <w:r w:rsidR="006C14C8" w:rsidRPr="005B7CFD">
        <w:rPr>
          <w:iCs/>
          <w:vertAlign w:val="superscript"/>
        </w:rPr>
        <w:t>+</w:t>
      </w:r>
      <w:r w:rsidR="006C14C8" w:rsidRPr="005B7CFD">
        <w:rPr>
          <w:iCs/>
        </w:rPr>
        <w:t> and NO</w:t>
      </w:r>
      <w:r w:rsidR="006C14C8" w:rsidRPr="005B7CFD">
        <w:rPr>
          <w:iCs/>
          <w:vertAlign w:val="subscript"/>
        </w:rPr>
        <w:t>3</w:t>
      </w:r>
      <w:r w:rsidR="006C14C8" w:rsidRPr="005B7CFD">
        <w:rPr>
          <w:iCs/>
          <w:vertAlign w:val="superscript"/>
        </w:rPr>
        <w:t>-</w:t>
      </w:r>
      <w:r w:rsidR="006C14C8" w:rsidRPr="005B7CFD">
        <w:rPr>
          <w:iCs/>
        </w:rPr>
        <w:t xml:space="preserve"> deposition between sites </w:t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</w:r>
      <w:r w:rsidR="006C14C8" w:rsidRPr="005B7CFD">
        <w:rPr>
          <w:iCs/>
        </w:rPr>
        <w:t>and vegetation types in southern California Chaparral.</w:t>
      </w:r>
      <w:ins w:id="24" w:author="Jeff Jaureguy" w:date="2019-06-17T13:12:00Z">
        <w:r w:rsidR="006C14C8" w:rsidRPr="005B7CFD">
          <w:t xml:space="preserve"> </w:t>
        </w:r>
      </w:ins>
    </w:p>
    <w:p w14:paraId="4932250B" w14:textId="37FD734D" w:rsidR="009337AA" w:rsidRPr="005B7CFD" w:rsidRDefault="00EF2240" w:rsidP="009337AA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240"/>
        <w:rPr>
          <w:ins w:id="25" w:author="Jeff Jaureguy" w:date="2019-07-02T17:24:00Z"/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Poster</w:t>
      </w:r>
      <w:r w:rsidR="006C14C8" w:rsidRPr="005B7CFD">
        <w:rPr>
          <w:rFonts w:ascii="Times New Roman" w:hAnsi="Times New Roman" w:cs="Times New Roman"/>
        </w:rPr>
        <w:t xml:space="preserve"> </w:t>
      </w:r>
      <w:r w:rsidRPr="005B7CFD">
        <w:rPr>
          <w:rFonts w:ascii="Times New Roman" w:hAnsi="Times New Roman" w:cs="Times New Roman"/>
        </w:rPr>
        <w:t>presentation at Emerging Researchers National Conference</w:t>
      </w:r>
      <w:r w:rsidR="00CB52EB" w:rsidRPr="005B7CFD">
        <w:rPr>
          <w:rFonts w:ascii="Times New Roman" w:hAnsi="Times New Roman" w:cs="Times New Roman"/>
        </w:rPr>
        <w:t xml:space="preserve">. </w:t>
      </w:r>
      <w:r w:rsidRPr="005B7CFD">
        <w:rPr>
          <w:rFonts w:ascii="Times New Roman" w:hAnsi="Times New Roman" w:cs="Times New Roman"/>
        </w:rPr>
        <w:t>Washington DC.</w:t>
      </w:r>
      <w:r w:rsidR="009337AA" w:rsidRPr="005B7CFD">
        <w:rPr>
          <w:rFonts w:ascii="Times New Roman" w:hAnsi="Times New Roman" w:cs="Times New Roman"/>
        </w:rPr>
        <w:t xml:space="preserve"> February 2019.</w:t>
      </w:r>
      <w:r w:rsidRPr="005B7CFD">
        <w:rPr>
          <w:rFonts w:ascii="Times New Roman" w:hAnsi="Times New Roman" w:cs="Times New Roman"/>
        </w:rPr>
        <w:t xml:space="preserve"> </w:t>
      </w:r>
    </w:p>
    <w:p w14:paraId="024A6A68" w14:textId="5C38D8AF" w:rsidR="00D528E5" w:rsidRPr="005B7CFD" w:rsidRDefault="009337AA" w:rsidP="005B7CFD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</w:rPr>
        <w:t xml:space="preserve">Poster presentation at Pasadena City College, SCCUR. </w:t>
      </w:r>
      <w:r w:rsidRPr="005B7CFD">
        <w:rPr>
          <w:rFonts w:ascii="Times New Roman" w:hAnsi="Times New Roman" w:cs="Times New Roman"/>
          <w:lang w:val="es-US"/>
        </w:rPr>
        <w:t xml:space="preserve">Pasadena City College. Pasadena, Ca. </w:t>
      </w:r>
      <w:r w:rsidRPr="005E68B2">
        <w:rPr>
          <w:rFonts w:ascii="Times New Roman" w:hAnsi="Times New Roman" w:cs="Times New Roman"/>
          <w:lang w:val="es-US"/>
        </w:rPr>
        <w:t xml:space="preserve">November 2018. </w:t>
      </w:r>
      <w:r w:rsidR="004D0E83" w:rsidRPr="005B7CFD">
        <w:rPr>
          <w:rFonts w:ascii="Times New Roman" w:hAnsi="Times New Roman" w:cs="Times New Roman"/>
        </w:rPr>
        <w:t xml:space="preserve"> </w:t>
      </w:r>
    </w:p>
    <w:p w14:paraId="2EB2D133" w14:textId="01C841EA" w:rsidR="0095701B" w:rsidRPr="005B7CFD" w:rsidRDefault="00490952">
      <w:pPr>
        <w:snapToGrid w:val="0"/>
        <w:spacing w:after="240"/>
        <w:contextualSpacing/>
        <w:rPr>
          <w:ins w:id="26" w:author="Jeff Jaureguy" w:date="2019-07-02T17:26:00Z"/>
        </w:rPr>
      </w:pPr>
      <w:r w:rsidRPr="005B7CFD">
        <w:tab/>
      </w:r>
      <w:r w:rsidRPr="005B7CFD">
        <w:tab/>
      </w:r>
      <w:r w:rsidR="0095701B" w:rsidRPr="005B7CFD">
        <w:tab/>
      </w:r>
      <w:proofErr w:type="spellStart"/>
      <w:r w:rsidR="00583497" w:rsidRPr="005B7CFD">
        <w:rPr>
          <w:b/>
          <w:color w:val="26282A"/>
          <w:shd w:val="clear" w:color="auto" w:fill="FFFFFF"/>
        </w:rPr>
        <w:t>Jaureguy</w:t>
      </w:r>
      <w:proofErr w:type="spellEnd"/>
      <w:r w:rsidR="00583497" w:rsidRPr="005B7CFD">
        <w:rPr>
          <w:b/>
          <w:color w:val="26282A"/>
          <w:shd w:val="clear" w:color="auto" w:fill="FFFFFF"/>
        </w:rPr>
        <w:t xml:space="preserve"> J</w:t>
      </w:r>
      <w:r w:rsidR="00583497" w:rsidRPr="005B7CFD">
        <w:rPr>
          <w:color w:val="26282A"/>
          <w:shd w:val="clear" w:color="auto" w:fill="FFFFFF"/>
        </w:rPr>
        <w:t xml:space="preserve">, </w:t>
      </w:r>
      <w:proofErr w:type="spellStart"/>
      <w:r w:rsidR="00583497" w:rsidRPr="005B7CFD">
        <w:rPr>
          <w:color w:val="26282A"/>
          <w:shd w:val="clear" w:color="auto" w:fill="FFFFFF"/>
        </w:rPr>
        <w:t>Margolle</w:t>
      </w:r>
      <w:proofErr w:type="spellEnd"/>
      <w:r w:rsidR="00583497" w:rsidRPr="005B7CFD">
        <w:rPr>
          <w:color w:val="26282A"/>
          <w:shd w:val="clear" w:color="auto" w:fill="FFFFFF"/>
        </w:rPr>
        <w:t xml:space="preserve"> T, Hernandez A, </w:t>
      </w:r>
      <w:proofErr w:type="spellStart"/>
      <w:r w:rsidR="00583497" w:rsidRPr="005B7CFD">
        <w:rPr>
          <w:color w:val="26282A"/>
          <w:shd w:val="clear" w:color="auto" w:fill="FFFFFF"/>
        </w:rPr>
        <w:t>Firouzian</w:t>
      </w:r>
      <w:proofErr w:type="spellEnd"/>
      <w:r w:rsidR="00583497" w:rsidRPr="005B7CFD">
        <w:rPr>
          <w:color w:val="26282A"/>
          <w:shd w:val="clear" w:color="auto" w:fill="FFFFFF"/>
        </w:rPr>
        <w:t xml:space="preserve"> S</w:t>
      </w:r>
      <w:r w:rsidR="00583497" w:rsidRPr="005B7CFD">
        <w:t xml:space="preserve">, Applications </w:t>
      </w:r>
      <w:r w:rsidR="00583497" w:rsidRPr="005B7CFD">
        <w:tab/>
      </w:r>
      <w:r w:rsidR="00583497" w:rsidRPr="005B7CFD">
        <w:tab/>
      </w:r>
      <w:r w:rsidR="00583497" w:rsidRPr="005B7CFD">
        <w:tab/>
      </w:r>
      <w:r w:rsidR="00583497" w:rsidRPr="005B7CFD">
        <w:tab/>
        <w:t>of Multivariate Calculus.</w:t>
      </w:r>
    </w:p>
    <w:p w14:paraId="2FF61122" w14:textId="3118D621" w:rsidR="002C6EFE" w:rsidRPr="005B7CFD" w:rsidRDefault="00D528E5" w:rsidP="0095701B">
      <w:pPr>
        <w:pStyle w:val="ListParagraph"/>
        <w:numPr>
          <w:ilvl w:val="0"/>
          <w:numId w:val="2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Poster presentation at Chapman University Research Conference. Chapman College.</w:t>
      </w:r>
      <w:ins w:id="27" w:author="Raymond Malfavon-Borja" w:date="2019-06-11T11:08:00Z">
        <w:r w:rsidR="005A5452" w:rsidRPr="005B7CFD">
          <w:rPr>
            <w:rFonts w:ascii="Times New Roman" w:hAnsi="Times New Roman" w:cs="Times New Roman"/>
          </w:rPr>
          <w:t xml:space="preserve"> </w:t>
        </w:r>
      </w:ins>
      <w:r w:rsidRPr="005B7CFD">
        <w:rPr>
          <w:rFonts w:ascii="Times New Roman" w:hAnsi="Times New Roman" w:cs="Times New Roman"/>
        </w:rPr>
        <w:t>Orange, Ca.</w:t>
      </w:r>
      <w:r w:rsidR="0095701B" w:rsidRPr="005B7CFD">
        <w:rPr>
          <w:rFonts w:ascii="Times New Roman" w:hAnsi="Times New Roman" w:cs="Times New Roman"/>
        </w:rPr>
        <w:t xml:space="preserve"> </w:t>
      </w:r>
      <w:r w:rsidR="0095701B" w:rsidRPr="005B7CFD">
        <w:rPr>
          <w:rFonts w:ascii="Times New Roman" w:hAnsi="Times New Roman" w:cs="Times New Roman"/>
          <w:color w:val="26282A"/>
          <w:shd w:val="clear" w:color="auto" w:fill="FFFFFF"/>
        </w:rPr>
        <w:t xml:space="preserve">April 2018. </w:t>
      </w:r>
    </w:p>
    <w:p w14:paraId="12D7B394" w14:textId="7681FBCB" w:rsidR="00DA6126" w:rsidRPr="005B7CFD" w:rsidRDefault="0095701B" w:rsidP="005B7CFD">
      <w:pPr>
        <w:pStyle w:val="ListParagraph"/>
        <w:numPr>
          <w:ilvl w:val="0"/>
          <w:numId w:val="26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Poster presentation at </w:t>
      </w:r>
      <w:r w:rsidRPr="005B7CFD">
        <w:rPr>
          <w:rFonts w:ascii="Times New Roman" w:hAnsi="Times New Roman" w:cs="Times New Roman"/>
          <w:color w:val="000000"/>
        </w:rPr>
        <w:t>University of California Irvine HTCC. University of California Irvine. Irvine, Ca.</w:t>
      </w:r>
      <w:r w:rsidR="00790B03" w:rsidRPr="005B7CFD">
        <w:rPr>
          <w:rFonts w:ascii="Times New Roman" w:hAnsi="Times New Roman" w:cs="Times New Roman"/>
          <w:color w:val="000000"/>
        </w:rPr>
        <w:t xml:space="preserve"> April 2018</w:t>
      </w:r>
    </w:p>
    <w:p w14:paraId="30A95BFF" w14:textId="1D9B4ED5" w:rsidR="00790B03" w:rsidRPr="005B7CFD" w:rsidRDefault="00790B03" w:rsidP="00583497">
      <w:pPr>
        <w:widowControl w:val="0"/>
        <w:autoSpaceDE w:val="0"/>
        <w:autoSpaceDN w:val="0"/>
        <w:adjustRightInd w:val="0"/>
        <w:spacing w:after="240"/>
        <w:rPr>
          <w:ins w:id="28" w:author="Jeff Jaureguy" w:date="2019-07-02T17:36:00Z"/>
          <w:iCs/>
        </w:rPr>
      </w:pPr>
      <w:r w:rsidRPr="005B7CFD">
        <w:lastRenderedPageBreak/>
        <w:tab/>
      </w:r>
      <w:r w:rsidRPr="005B7CFD">
        <w:tab/>
      </w:r>
      <w:r w:rsidR="00583497" w:rsidRPr="005B7CFD">
        <w:tab/>
      </w:r>
      <w:proofErr w:type="spellStart"/>
      <w:r w:rsidR="00583497" w:rsidRPr="005B7CFD">
        <w:rPr>
          <w:b/>
        </w:rPr>
        <w:t>Jaureguy</w:t>
      </w:r>
      <w:proofErr w:type="spellEnd"/>
      <w:r w:rsidR="00583497" w:rsidRPr="005B7CFD">
        <w:rPr>
          <w:b/>
        </w:rPr>
        <w:t xml:space="preserve"> J</w:t>
      </w:r>
      <w:r w:rsidR="00583497" w:rsidRPr="005B7CFD">
        <w:t xml:space="preserve">, </w:t>
      </w:r>
      <w:proofErr w:type="spellStart"/>
      <w:r w:rsidR="00583497" w:rsidRPr="005B7CFD">
        <w:t>Vourlitis</w:t>
      </w:r>
      <w:proofErr w:type="spellEnd"/>
      <w:r w:rsidR="00583497" w:rsidRPr="005B7CFD">
        <w:t xml:space="preserve"> G</w:t>
      </w:r>
      <w:r w:rsidR="00583497" w:rsidRPr="005B7CFD">
        <w:rPr>
          <w:iCs/>
        </w:rPr>
        <w:t xml:space="preserve">. Spatial variations in N deposition: </w:t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  <w:t>Differences in NH</w:t>
      </w:r>
      <w:r w:rsidR="00583497" w:rsidRPr="005B7CFD">
        <w:rPr>
          <w:iCs/>
          <w:vertAlign w:val="subscript"/>
        </w:rPr>
        <w:t>4</w:t>
      </w:r>
      <w:r w:rsidR="00583497" w:rsidRPr="005B7CFD">
        <w:rPr>
          <w:iCs/>
          <w:vertAlign w:val="superscript"/>
        </w:rPr>
        <w:t>+</w:t>
      </w:r>
      <w:r w:rsidR="00583497" w:rsidRPr="005B7CFD">
        <w:rPr>
          <w:iCs/>
        </w:rPr>
        <w:t> and NO</w:t>
      </w:r>
      <w:r w:rsidR="00583497" w:rsidRPr="005B7CFD">
        <w:rPr>
          <w:iCs/>
          <w:vertAlign w:val="subscript"/>
        </w:rPr>
        <w:t>3</w:t>
      </w:r>
      <w:r w:rsidR="00583497" w:rsidRPr="005B7CFD">
        <w:rPr>
          <w:iCs/>
          <w:vertAlign w:val="superscript"/>
        </w:rPr>
        <w:t>-</w:t>
      </w:r>
      <w:r w:rsidR="00583497" w:rsidRPr="005B7CFD">
        <w:rPr>
          <w:iCs/>
        </w:rPr>
        <w:t xml:space="preserve"> deposition between sites and </w:t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  <w:t>vegetation types in southern California Chaparral.</w:t>
      </w:r>
    </w:p>
    <w:p w14:paraId="2284C86A" w14:textId="1D294E3F" w:rsidR="002C6EFE" w:rsidRPr="005B7CFD" w:rsidRDefault="00DA6126" w:rsidP="005B7CF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>Poster</w:t>
      </w:r>
      <w:r w:rsidR="00583497" w:rsidRPr="005B7CFD">
        <w:rPr>
          <w:rFonts w:ascii="Times New Roman" w:hAnsi="Times New Roman" w:cs="Times New Roman"/>
        </w:rPr>
        <w:t xml:space="preserve"> </w:t>
      </w:r>
      <w:r w:rsidRPr="005B7CFD">
        <w:rPr>
          <w:rFonts w:ascii="Times New Roman" w:hAnsi="Times New Roman" w:cs="Times New Roman"/>
        </w:rPr>
        <w:t xml:space="preserve">presentation at Pasadena City College, SCCUR. </w:t>
      </w:r>
      <w:r w:rsidRPr="005B7CFD">
        <w:rPr>
          <w:rFonts w:ascii="Times New Roman" w:hAnsi="Times New Roman" w:cs="Times New Roman"/>
          <w:lang w:val="es-US"/>
        </w:rPr>
        <w:t>Pasadena</w:t>
      </w:r>
      <w:r w:rsidR="00790B03" w:rsidRPr="005B7CFD">
        <w:rPr>
          <w:rFonts w:ascii="Times New Roman" w:hAnsi="Times New Roman" w:cs="Times New Roman"/>
          <w:lang w:val="es-US"/>
        </w:rPr>
        <w:t xml:space="preserve"> </w:t>
      </w:r>
      <w:r w:rsidRPr="005B7CFD">
        <w:rPr>
          <w:rFonts w:ascii="Times New Roman" w:hAnsi="Times New Roman" w:cs="Times New Roman"/>
          <w:lang w:val="es-US"/>
        </w:rPr>
        <w:t xml:space="preserve">City College. Pasadena, Ca. </w:t>
      </w:r>
      <w:r w:rsidR="00790B03" w:rsidRPr="005B7CFD">
        <w:rPr>
          <w:rFonts w:ascii="Times New Roman" w:hAnsi="Times New Roman" w:cs="Times New Roman"/>
        </w:rPr>
        <w:t>November 2017.</w:t>
      </w:r>
    </w:p>
    <w:p w14:paraId="2D467EA0" w14:textId="6A1B72B7" w:rsidR="00790B03" w:rsidRPr="005B7CFD" w:rsidRDefault="004F458B" w:rsidP="00583497">
      <w:pPr>
        <w:snapToGrid w:val="0"/>
        <w:spacing w:after="240"/>
        <w:contextualSpacing/>
      </w:pPr>
      <w:r w:rsidRPr="005B7CFD">
        <w:tab/>
      </w:r>
      <w:r w:rsidRPr="005B7CFD">
        <w:tab/>
      </w:r>
      <w:r w:rsidRPr="005B7CFD">
        <w:tab/>
      </w:r>
      <w:proofErr w:type="spellStart"/>
      <w:r w:rsidR="00583497" w:rsidRPr="005B7CFD">
        <w:rPr>
          <w:b/>
        </w:rPr>
        <w:t>Jaureguy</w:t>
      </w:r>
      <w:proofErr w:type="spellEnd"/>
      <w:r w:rsidR="00583497" w:rsidRPr="005B7CFD">
        <w:rPr>
          <w:b/>
        </w:rPr>
        <w:t xml:space="preserve"> J</w:t>
      </w:r>
      <w:r w:rsidR="00583497" w:rsidRPr="005B7CFD">
        <w:t xml:space="preserve">, </w:t>
      </w:r>
      <w:proofErr w:type="spellStart"/>
      <w:r w:rsidR="00583497" w:rsidRPr="005B7CFD">
        <w:t>Vourlitis</w:t>
      </w:r>
      <w:proofErr w:type="spellEnd"/>
      <w:r w:rsidR="00583497" w:rsidRPr="005B7CFD">
        <w:t xml:space="preserve"> G. </w:t>
      </w:r>
      <w:r w:rsidR="00583497" w:rsidRPr="005B7CFD">
        <w:rPr>
          <w:iCs/>
        </w:rPr>
        <w:t xml:space="preserve">Differences in Nitrogen Deposition </w:t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</w:r>
      <w:r w:rsidR="00583497" w:rsidRPr="005B7CFD">
        <w:rPr>
          <w:iCs/>
        </w:rPr>
        <w:tab/>
        <w:t>Between Vegetation Types.</w:t>
      </w:r>
      <w:r w:rsidR="00583497" w:rsidRPr="005B7CFD">
        <w:t xml:space="preserve"> </w:t>
      </w:r>
    </w:p>
    <w:p w14:paraId="2FB5C3C2" w14:textId="24ADB5F6" w:rsidR="00490952" w:rsidRPr="005B7CFD" w:rsidRDefault="00490952" w:rsidP="005B7CFD">
      <w:pPr>
        <w:pStyle w:val="ListParagraph"/>
        <w:numPr>
          <w:ilvl w:val="0"/>
          <w:numId w:val="27"/>
        </w:numPr>
        <w:snapToGrid w:val="0"/>
        <w:spacing w:after="240"/>
        <w:rPr>
          <w:rFonts w:ascii="Times New Roman" w:hAnsi="Times New Roman" w:cs="Times New Roman"/>
          <w:iCs/>
        </w:rPr>
      </w:pPr>
      <w:r w:rsidRPr="005B7CFD">
        <w:rPr>
          <w:rFonts w:ascii="Times New Roman" w:hAnsi="Times New Roman" w:cs="Times New Roman"/>
        </w:rPr>
        <w:t>Poster presentation at SACNAS conference Salt Lake City UT.</w:t>
      </w:r>
      <w:r w:rsidR="00790B03" w:rsidRPr="005B7CFD">
        <w:rPr>
          <w:rFonts w:ascii="Times New Roman" w:hAnsi="Times New Roman" w:cs="Times New Roman"/>
        </w:rPr>
        <w:t xml:space="preserve"> October 2017.</w:t>
      </w:r>
    </w:p>
    <w:p w14:paraId="48AB704B" w14:textId="372A58D0" w:rsidR="00790B03" w:rsidRPr="005B7CFD" w:rsidRDefault="00490952" w:rsidP="002742E8">
      <w:pPr>
        <w:pStyle w:val="NormalWeb"/>
        <w:snapToGrid w:val="0"/>
        <w:spacing w:before="0" w:beforeAutospacing="0" w:after="0" w:afterAutospacing="0"/>
        <w:ind w:left="2160" w:hanging="2160"/>
        <w:contextualSpacing/>
        <w:rPr>
          <w:iCs/>
        </w:rPr>
      </w:pPr>
      <w:r w:rsidRPr="005B7CFD">
        <w:tab/>
      </w:r>
      <w:proofErr w:type="spellStart"/>
      <w:r w:rsidR="00583497" w:rsidRPr="005B7CFD">
        <w:rPr>
          <w:b/>
        </w:rPr>
        <w:t>Jaureguy</w:t>
      </w:r>
      <w:proofErr w:type="spellEnd"/>
      <w:r w:rsidR="00583497" w:rsidRPr="005B7CFD">
        <w:rPr>
          <w:b/>
        </w:rPr>
        <w:t xml:space="preserve"> J</w:t>
      </w:r>
      <w:r w:rsidR="00583497" w:rsidRPr="005B7CFD">
        <w:t xml:space="preserve">, DeWalt Edward. </w:t>
      </w:r>
      <w:r w:rsidR="00583497" w:rsidRPr="005B7CFD">
        <w:rPr>
          <w:iCs/>
          <w:color w:val="000000"/>
          <w:lang w:eastAsia="en-US"/>
        </w:rPr>
        <w:t xml:space="preserve">Is Stream Size a Determining Factor of Species Richness and Total Abundance of </w:t>
      </w:r>
      <w:r w:rsidR="00F06F6C" w:rsidRPr="005B7CFD">
        <w:rPr>
          <w:iCs/>
          <w:color w:val="000000"/>
          <w:lang w:eastAsia="en-US"/>
        </w:rPr>
        <w:t>Caddisflies (</w:t>
      </w:r>
      <w:proofErr w:type="spellStart"/>
      <w:r w:rsidR="00583497" w:rsidRPr="005B7CFD">
        <w:rPr>
          <w:iCs/>
          <w:color w:val="000000"/>
          <w:lang w:eastAsia="en-US"/>
        </w:rPr>
        <w:t>Trichoptera</w:t>
      </w:r>
      <w:proofErr w:type="spellEnd"/>
      <w:r w:rsidR="00583497" w:rsidRPr="005B7CFD">
        <w:rPr>
          <w:iCs/>
          <w:color w:val="000000"/>
          <w:lang w:eastAsia="en-US"/>
        </w:rPr>
        <w:t>)</w:t>
      </w:r>
      <w:r w:rsidR="00583497" w:rsidRPr="005B7CFD">
        <w:rPr>
          <w:iCs/>
        </w:rPr>
        <w:t>.</w:t>
      </w:r>
    </w:p>
    <w:p w14:paraId="5B92D4D9" w14:textId="2AFC6BE4" w:rsidR="008D7BAE" w:rsidRPr="005B7CFD" w:rsidRDefault="008D7BAE" w:rsidP="002742E8">
      <w:pPr>
        <w:pStyle w:val="NormalWeb"/>
        <w:snapToGrid w:val="0"/>
        <w:spacing w:before="0" w:beforeAutospacing="0" w:after="0" w:afterAutospacing="0"/>
        <w:ind w:left="2160" w:hanging="2160"/>
        <w:contextualSpacing/>
      </w:pPr>
      <w:r w:rsidRPr="005B7CFD">
        <w:rPr>
          <w:b/>
        </w:rPr>
        <w:tab/>
      </w:r>
    </w:p>
    <w:p w14:paraId="1DCFDFC2" w14:textId="3C8CB509" w:rsidR="002C6EFE" w:rsidRPr="005B7CFD" w:rsidRDefault="00490952" w:rsidP="00790B03">
      <w:pPr>
        <w:pStyle w:val="NormalWeb"/>
        <w:numPr>
          <w:ilvl w:val="0"/>
          <w:numId w:val="27"/>
        </w:numPr>
        <w:snapToGrid w:val="0"/>
        <w:spacing w:before="0" w:beforeAutospacing="0" w:after="0" w:afterAutospacing="0"/>
        <w:contextualSpacing/>
      </w:pPr>
      <w:r w:rsidRPr="005B7CFD">
        <w:t>Poster presentation at A</w:t>
      </w:r>
      <w:r w:rsidR="002742E8" w:rsidRPr="005B7CFD">
        <w:t>BRCMS</w:t>
      </w:r>
      <w:r w:rsidRPr="005B7CFD">
        <w:t xml:space="preserve"> Tampa, Fl.</w:t>
      </w:r>
      <w:r w:rsidR="003919F6" w:rsidRPr="005B7CFD">
        <w:t xml:space="preserve"> </w:t>
      </w:r>
      <w:r w:rsidR="00790B03" w:rsidRPr="005B7CFD">
        <w:t xml:space="preserve">November 2016. </w:t>
      </w:r>
    </w:p>
    <w:p w14:paraId="7F65A4AE" w14:textId="34BE2B3E" w:rsidR="00790B03" w:rsidRPr="005B7CFD" w:rsidRDefault="00790B03" w:rsidP="00790B03">
      <w:pPr>
        <w:pStyle w:val="ListParagraph"/>
        <w:numPr>
          <w:ilvl w:val="0"/>
          <w:numId w:val="27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Oral presentation at University of California San Diego STARS Summer Research Conference. University of California San Diego. San Diego, Ca. August 2016. </w:t>
      </w:r>
      <w:r w:rsidRPr="005B7CFD">
        <w:rPr>
          <w:rFonts w:ascii="Times New Roman" w:hAnsi="Times New Roman" w:cs="Times New Roman"/>
        </w:rPr>
        <w:tab/>
      </w:r>
      <w:r w:rsidRPr="005B7CFD">
        <w:rPr>
          <w:rFonts w:ascii="Times New Roman" w:hAnsi="Times New Roman" w:cs="Times New Roman"/>
        </w:rPr>
        <w:tab/>
      </w:r>
      <w:r w:rsidRPr="005B7CFD">
        <w:rPr>
          <w:rFonts w:ascii="Times New Roman" w:hAnsi="Times New Roman" w:cs="Times New Roman"/>
        </w:rPr>
        <w:tab/>
        <w:t xml:space="preserve"> </w:t>
      </w:r>
    </w:p>
    <w:p w14:paraId="04D02911" w14:textId="7A885492" w:rsidR="00790B03" w:rsidRPr="005B7CFD" w:rsidRDefault="00790B03" w:rsidP="005B7CFD">
      <w:pPr>
        <w:pStyle w:val="ListParagraph"/>
        <w:numPr>
          <w:ilvl w:val="0"/>
          <w:numId w:val="27"/>
        </w:numPr>
        <w:snapToGrid w:val="0"/>
        <w:spacing w:after="240"/>
        <w:rPr>
          <w:rFonts w:ascii="Times New Roman" w:hAnsi="Times New Roman" w:cs="Times New Roman"/>
        </w:rPr>
      </w:pPr>
      <w:r w:rsidRPr="005B7CFD">
        <w:rPr>
          <w:rFonts w:ascii="Times New Roman" w:hAnsi="Times New Roman" w:cs="Times New Roman"/>
        </w:rPr>
        <w:t xml:space="preserve">Poster presentation at University of Illinois Urbana Champaign Summer University of Illinois Urbana Champaign Research Symposium. Urbana Champaign, Il. July 2016. </w:t>
      </w:r>
    </w:p>
    <w:p w14:paraId="32FCDF9B" w14:textId="28464CD0" w:rsidR="002C6EFE" w:rsidRPr="005B7CFD" w:rsidRDefault="000C20F5" w:rsidP="002C6EFE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Publications</w:t>
      </w:r>
    </w:p>
    <w:p w14:paraId="0A073D6E" w14:textId="276403A8" w:rsidR="00046DF1" w:rsidRPr="005B7CFD" w:rsidRDefault="00EE1EF9" w:rsidP="002D40AB">
      <w:pPr>
        <w:widowControl w:val="0"/>
        <w:autoSpaceDE w:val="0"/>
        <w:autoSpaceDN w:val="0"/>
        <w:adjustRightInd w:val="0"/>
        <w:spacing w:after="240"/>
        <w:rPr>
          <w:color w:val="26282A"/>
          <w:shd w:val="clear" w:color="auto" w:fill="FFFFFF"/>
        </w:rPr>
      </w:pPr>
      <w:proofErr w:type="spellStart"/>
      <w:r w:rsidRPr="005B7CFD">
        <w:rPr>
          <w:color w:val="26282A"/>
          <w:shd w:val="clear" w:color="auto" w:fill="FFFFFF"/>
        </w:rPr>
        <w:t>Vourlits</w:t>
      </w:r>
      <w:proofErr w:type="spellEnd"/>
      <w:r w:rsidRPr="005B7CFD">
        <w:rPr>
          <w:color w:val="26282A"/>
          <w:shd w:val="clear" w:color="auto" w:fill="FFFFFF"/>
        </w:rPr>
        <w:t xml:space="preserve"> G., </w:t>
      </w:r>
      <w:proofErr w:type="spellStart"/>
      <w:r w:rsidR="00046DF1" w:rsidRPr="005B7CFD">
        <w:rPr>
          <w:b/>
          <w:color w:val="26282A"/>
          <w:shd w:val="clear" w:color="auto" w:fill="FFFFFF"/>
        </w:rPr>
        <w:t>Jaureguy</w:t>
      </w:r>
      <w:proofErr w:type="spellEnd"/>
      <w:r w:rsidR="003919F6" w:rsidRPr="005B7CFD">
        <w:rPr>
          <w:b/>
          <w:color w:val="26282A"/>
          <w:shd w:val="clear" w:color="auto" w:fill="FFFFFF"/>
        </w:rPr>
        <w:t xml:space="preserve"> J</w:t>
      </w:r>
      <w:r w:rsidR="001B4434" w:rsidRPr="005B7CFD">
        <w:rPr>
          <w:b/>
          <w:color w:val="26282A"/>
          <w:shd w:val="clear" w:color="auto" w:fill="FFFFFF"/>
        </w:rPr>
        <w:t>.</w:t>
      </w:r>
      <w:r w:rsidRPr="005B7CFD">
        <w:rPr>
          <w:color w:val="26282A"/>
          <w:shd w:val="clear" w:color="auto" w:fill="FFFFFF"/>
        </w:rPr>
        <w:t xml:space="preserve">, </w:t>
      </w:r>
      <w:proofErr w:type="spellStart"/>
      <w:r w:rsidRPr="005B7CFD">
        <w:rPr>
          <w:color w:val="26282A"/>
          <w:shd w:val="clear" w:color="auto" w:fill="FFFFFF"/>
        </w:rPr>
        <w:t>Santanna</w:t>
      </w:r>
      <w:proofErr w:type="spellEnd"/>
      <w:r w:rsidRPr="005B7CFD">
        <w:rPr>
          <w:color w:val="26282A"/>
          <w:shd w:val="clear" w:color="auto" w:fill="FFFFFF"/>
        </w:rPr>
        <w:t xml:space="preserve"> F</w:t>
      </w:r>
      <w:r w:rsidR="001B4434" w:rsidRPr="005B7CFD">
        <w:rPr>
          <w:color w:val="26282A"/>
          <w:shd w:val="clear" w:color="auto" w:fill="FFFFFF"/>
        </w:rPr>
        <w:t xml:space="preserve">., </w:t>
      </w:r>
      <w:proofErr w:type="spellStart"/>
      <w:r w:rsidR="001B4434" w:rsidRPr="005B7CFD">
        <w:rPr>
          <w:color w:val="26282A"/>
          <w:shd w:val="clear" w:color="auto" w:fill="FFFFFF"/>
        </w:rPr>
        <w:t>Zanella</w:t>
      </w:r>
      <w:proofErr w:type="spellEnd"/>
      <w:r w:rsidR="001B4434" w:rsidRPr="005B7CFD">
        <w:rPr>
          <w:color w:val="26282A"/>
          <w:shd w:val="clear" w:color="auto" w:fill="FFFFFF"/>
        </w:rPr>
        <w:t xml:space="preserve"> de Arruda P. </w:t>
      </w:r>
      <w:r w:rsidR="00451583" w:rsidRPr="005B7CFD">
        <w:rPr>
          <w:color w:val="26282A"/>
          <w:shd w:val="clear" w:color="auto" w:fill="FFFFFF"/>
        </w:rPr>
        <w:t>(</w:t>
      </w:r>
      <w:r w:rsidR="00F129DA" w:rsidRPr="005B7CFD">
        <w:rPr>
          <w:color w:val="26282A"/>
          <w:shd w:val="clear" w:color="auto" w:fill="FFFFFF"/>
        </w:rPr>
        <w:t>submitted</w:t>
      </w:r>
      <w:r w:rsidR="00451583" w:rsidRPr="005B7CFD">
        <w:rPr>
          <w:color w:val="26282A"/>
          <w:shd w:val="clear" w:color="auto" w:fill="FFFFFF"/>
        </w:rPr>
        <w:t>)</w:t>
      </w:r>
      <w:r w:rsidR="001B4434" w:rsidRPr="005B7CFD">
        <w:rPr>
          <w:color w:val="26282A"/>
          <w:shd w:val="clear" w:color="auto" w:fill="FFFFFF"/>
        </w:rPr>
        <w:t xml:space="preserve">” Large variations in through-fall nitrogen deposition over sub-kilometer spatial scales in a semi-arid suburban </w:t>
      </w:r>
      <w:proofErr w:type="gramStart"/>
      <w:r w:rsidR="001B4434" w:rsidRPr="005B7CFD">
        <w:rPr>
          <w:color w:val="26282A"/>
          <w:shd w:val="clear" w:color="auto" w:fill="FFFFFF"/>
        </w:rPr>
        <w:t xml:space="preserve">watershed </w:t>
      </w:r>
      <w:r w:rsidR="00046DF1" w:rsidRPr="005B7CFD">
        <w:rPr>
          <w:color w:val="26282A"/>
          <w:shd w:val="clear" w:color="auto" w:fill="FFFFFF"/>
        </w:rPr>
        <w:t>”</w:t>
      </w:r>
      <w:proofErr w:type="gramEnd"/>
      <w:r w:rsidR="00046DF1" w:rsidRPr="005B7CFD">
        <w:rPr>
          <w:color w:val="26282A"/>
          <w:shd w:val="clear" w:color="auto" w:fill="FFFFFF"/>
        </w:rPr>
        <w:t>.</w:t>
      </w:r>
      <w:r w:rsidR="001B4434" w:rsidRPr="005B7CFD">
        <w:rPr>
          <w:color w:val="26282A"/>
          <w:shd w:val="clear" w:color="auto" w:fill="FFFFFF"/>
        </w:rPr>
        <w:t xml:space="preserve"> Journal of Environmental Quality</w:t>
      </w:r>
      <w:r w:rsidR="00451583" w:rsidRPr="005B7CFD">
        <w:rPr>
          <w:color w:val="26282A"/>
          <w:shd w:val="clear" w:color="auto" w:fill="FFFFFF"/>
        </w:rPr>
        <w:t>.</w:t>
      </w:r>
      <w:r w:rsidR="001B4434" w:rsidRPr="005B7CFD">
        <w:rPr>
          <w:color w:val="26282A"/>
          <w:shd w:val="clear" w:color="auto" w:fill="FFFFFF"/>
        </w:rPr>
        <w:t xml:space="preserve"> </w:t>
      </w:r>
    </w:p>
    <w:p w14:paraId="5FABC549" w14:textId="2B3ED2B4" w:rsidR="00114FB1" w:rsidRPr="005B7CFD" w:rsidRDefault="00114FB1" w:rsidP="004447F0">
      <w:pPr>
        <w:widowControl w:val="0"/>
        <w:autoSpaceDE w:val="0"/>
        <w:autoSpaceDN w:val="0"/>
        <w:adjustRightInd w:val="0"/>
        <w:spacing w:after="240"/>
        <w:ind w:left="2160" w:hanging="2160"/>
      </w:pPr>
      <w:r w:rsidRPr="005B7CFD">
        <w:rPr>
          <w:bCs/>
        </w:rPr>
        <w:t xml:space="preserve">(Submitted) </w:t>
      </w:r>
    </w:p>
    <w:p w14:paraId="18B07571" w14:textId="6C1A5789" w:rsidR="002C6EFE" w:rsidRPr="005B7CFD" w:rsidRDefault="002C6EFE" w:rsidP="002C6EFE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Leadership</w:t>
      </w:r>
    </w:p>
    <w:p w14:paraId="499D00F4" w14:textId="28F18F03" w:rsidR="00081830" w:rsidRPr="005B7CFD" w:rsidRDefault="00081830" w:rsidP="002C6EFE">
      <w:pPr>
        <w:widowControl w:val="0"/>
        <w:autoSpaceDE w:val="0"/>
        <w:autoSpaceDN w:val="0"/>
        <w:adjustRightInd w:val="0"/>
        <w:spacing w:after="240"/>
      </w:pPr>
      <w:r w:rsidRPr="005B7CFD">
        <w:t>2018-Present</w:t>
      </w:r>
      <w:r w:rsidRPr="005B7CFD">
        <w:tab/>
      </w:r>
      <w:r w:rsidRPr="005B7CFD">
        <w:tab/>
        <w:t>Phi Theta Kappa Alumni President</w:t>
      </w:r>
    </w:p>
    <w:p w14:paraId="0119AF99" w14:textId="44495D32" w:rsidR="005C0FDF" w:rsidRPr="005B7CFD" w:rsidRDefault="005C0FDF" w:rsidP="00046DF1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2015-Present</w:t>
      </w:r>
      <w:r w:rsidRPr="005B7CFD">
        <w:rPr>
          <w:iCs/>
        </w:rPr>
        <w:tab/>
      </w:r>
      <w:r w:rsidRPr="005B7CFD">
        <w:rPr>
          <w:iCs/>
        </w:rPr>
        <w:tab/>
      </w:r>
      <w:r w:rsidR="00114FB1" w:rsidRPr="005B7CFD">
        <w:rPr>
          <w:iCs/>
        </w:rPr>
        <w:t>(</w:t>
      </w:r>
      <w:r w:rsidR="00D956AF" w:rsidRPr="005B7CFD">
        <w:rPr>
          <w:iCs/>
        </w:rPr>
        <w:t>Bridges to the Future</w:t>
      </w:r>
      <w:r w:rsidR="00114FB1" w:rsidRPr="005B7CFD">
        <w:rPr>
          <w:iCs/>
        </w:rPr>
        <w:t>)</w:t>
      </w:r>
      <w:r w:rsidRPr="005B7CFD">
        <w:rPr>
          <w:iCs/>
        </w:rPr>
        <w:t xml:space="preserve"> mentor for undergraduate students </w:t>
      </w:r>
      <w:proofErr w:type="gramStart"/>
      <w:r w:rsidRPr="005B7CFD">
        <w:rPr>
          <w:iCs/>
        </w:rPr>
        <w:t xml:space="preserve">in </w:t>
      </w:r>
      <w:r w:rsidR="00D956AF" w:rsidRPr="005B7CFD">
        <w:rPr>
          <w:iCs/>
        </w:rPr>
        <w:t xml:space="preserve"> </w:t>
      </w:r>
      <w:r w:rsidR="00D956AF" w:rsidRPr="005B7CFD">
        <w:rPr>
          <w:iCs/>
        </w:rPr>
        <w:tab/>
      </w:r>
      <w:proofErr w:type="gramEnd"/>
      <w:r w:rsidR="00D956AF" w:rsidRPr="005B7CFD">
        <w:rPr>
          <w:iCs/>
        </w:rPr>
        <w:tab/>
      </w:r>
      <w:r w:rsidR="00D956AF" w:rsidRPr="005B7CFD">
        <w:rPr>
          <w:iCs/>
        </w:rPr>
        <w:tab/>
      </w:r>
      <w:r w:rsidR="00D956AF" w:rsidRPr="005B7CFD">
        <w:rPr>
          <w:iCs/>
        </w:rPr>
        <w:tab/>
      </w:r>
      <w:r w:rsidRPr="005B7CFD">
        <w:rPr>
          <w:iCs/>
        </w:rPr>
        <w:t>underrepresented populations</w:t>
      </w:r>
    </w:p>
    <w:p w14:paraId="7E1D0589" w14:textId="0483B290" w:rsidR="005C0FDF" w:rsidRPr="005B7CFD" w:rsidRDefault="005C0FDF" w:rsidP="00046DF1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2015-201</w:t>
      </w:r>
      <w:r w:rsidR="00FF00BF" w:rsidRPr="005B7CFD">
        <w:rPr>
          <w:iCs/>
        </w:rPr>
        <w:t>7</w:t>
      </w:r>
      <w:r w:rsidRPr="005B7CFD">
        <w:rPr>
          <w:iCs/>
        </w:rPr>
        <w:tab/>
      </w:r>
      <w:r w:rsidRPr="005B7CFD">
        <w:rPr>
          <w:iCs/>
        </w:rPr>
        <w:tab/>
        <w:t xml:space="preserve">President of STEM Research Club, </w:t>
      </w:r>
      <w:proofErr w:type="spellStart"/>
      <w:r w:rsidRPr="005B7CFD">
        <w:rPr>
          <w:iCs/>
        </w:rPr>
        <w:t>MiraCosta</w:t>
      </w:r>
      <w:proofErr w:type="spellEnd"/>
      <w:r w:rsidRPr="005B7CFD">
        <w:rPr>
          <w:iCs/>
        </w:rPr>
        <w:t xml:space="preserve"> College</w:t>
      </w:r>
    </w:p>
    <w:p w14:paraId="326D4D1F" w14:textId="4DBA6DB7" w:rsidR="00FE64E8" w:rsidRPr="005B7CFD" w:rsidRDefault="00046DF1" w:rsidP="00046DF1">
      <w:pPr>
        <w:widowControl w:val="0"/>
        <w:autoSpaceDE w:val="0"/>
        <w:autoSpaceDN w:val="0"/>
        <w:adjustRightInd w:val="0"/>
        <w:spacing w:after="240"/>
        <w:rPr>
          <w:ins w:id="29" w:author="Jeff Jaureguy" w:date="2019-03-14T20:56:00Z"/>
          <w:iCs/>
        </w:rPr>
      </w:pPr>
      <w:r w:rsidRPr="005B7CFD">
        <w:rPr>
          <w:iCs/>
        </w:rPr>
        <w:t>2017-2018</w:t>
      </w:r>
      <w:r w:rsidRPr="005B7CFD">
        <w:rPr>
          <w:iCs/>
        </w:rPr>
        <w:tab/>
      </w:r>
      <w:r w:rsidR="00AC37EE" w:rsidRPr="005B7CFD">
        <w:rPr>
          <w:iCs/>
        </w:rPr>
        <w:tab/>
      </w:r>
      <w:r w:rsidRPr="005B7CFD">
        <w:rPr>
          <w:iCs/>
        </w:rPr>
        <w:t xml:space="preserve">Vice President of Scholarships Phi Theta Kappa, </w:t>
      </w:r>
      <w:proofErr w:type="spellStart"/>
      <w:r w:rsidRPr="005B7CFD">
        <w:rPr>
          <w:iCs/>
        </w:rPr>
        <w:t>MiraCosta</w:t>
      </w:r>
      <w:proofErr w:type="spellEnd"/>
      <w:r w:rsidRPr="005B7CFD">
        <w:rPr>
          <w:iCs/>
        </w:rPr>
        <w:t xml:space="preserve"> </w:t>
      </w:r>
      <w:r w:rsidR="00AC37EE" w:rsidRPr="005B7CFD">
        <w:rPr>
          <w:iCs/>
        </w:rPr>
        <w:tab/>
      </w:r>
      <w:r w:rsidR="00AC37EE" w:rsidRPr="005B7CFD">
        <w:rPr>
          <w:iCs/>
        </w:rPr>
        <w:tab/>
      </w:r>
      <w:r w:rsidR="00AC37EE" w:rsidRPr="005B7CFD">
        <w:rPr>
          <w:iCs/>
        </w:rPr>
        <w:tab/>
      </w:r>
      <w:r w:rsidR="00AC37EE" w:rsidRPr="005B7CFD">
        <w:rPr>
          <w:iCs/>
        </w:rPr>
        <w:tab/>
      </w:r>
      <w:r w:rsidRPr="005B7CFD">
        <w:rPr>
          <w:iCs/>
        </w:rPr>
        <w:t>College</w:t>
      </w:r>
    </w:p>
    <w:p w14:paraId="1D7D47A0" w14:textId="1BE727D3" w:rsidR="00074A1D" w:rsidRPr="005B7CFD" w:rsidRDefault="00074A1D" w:rsidP="00FE64E8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Honor Societies</w:t>
      </w:r>
    </w:p>
    <w:p w14:paraId="0DEF9555" w14:textId="1FB77DF4" w:rsidR="00D82FF6" w:rsidRPr="005B7CFD" w:rsidRDefault="00D82FF6" w:rsidP="00074A1D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Cs/>
        </w:rPr>
        <w:lastRenderedPageBreak/>
        <w:t>2018-Present</w:t>
      </w:r>
      <w:r w:rsidRPr="005B7CFD">
        <w:rPr>
          <w:bCs/>
        </w:rPr>
        <w:tab/>
      </w:r>
      <w:r w:rsidRPr="005B7CFD">
        <w:rPr>
          <w:bCs/>
        </w:rPr>
        <w:tab/>
        <w:t xml:space="preserve">Association for Computing </w:t>
      </w:r>
      <w:r w:rsidR="00A01C3F" w:rsidRPr="005B7CFD">
        <w:rPr>
          <w:bCs/>
        </w:rPr>
        <w:t>Machinery (</w:t>
      </w:r>
      <w:r w:rsidRPr="005B7CFD">
        <w:rPr>
          <w:bCs/>
        </w:rPr>
        <w:t>ACM) member</w:t>
      </w:r>
    </w:p>
    <w:p w14:paraId="6A318FE7" w14:textId="5AAB46CF" w:rsidR="00074A1D" w:rsidRPr="000A0026" w:rsidRDefault="00074A1D" w:rsidP="00074A1D">
      <w:pPr>
        <w:widowControl w:val="0"/>
        <w:autoSpaceDE w:val="0"/>
        <w:autoSpaceDN w:val="0"/>
        <w:adjustRightInd w:val="0"/>
        <w:spacing w:after="240"/>
        <w:rPr>
          <w:bCs/>
        </w:rPr>
      </w:pPr>
      <w:r w:rsidRPr="000A0026">
        <w:rPr>
          <w:bCs/>
        </w:rPr>
        <w:t>2018-Present</w:t>
      </w:r>
      <w:r w:rsidRPr="000A0026">
        <w:rPr>
          <w:bCs/>
        </w:rPr>
        <w:tab/>
      </w:r>
      <w:r w:rsidRPr="000A0026">
        <w:rPr>
          <w:bCs/>
        </w:rPr>
        <w:tab/>
      </w:r>
      <w:r w:rsidR="001A2B20" w:rsidRPr="000A0026">
        <w:rPr>
          <w:bCs/>
        </w:rPr>
        <w:t xml:space="preserve">American Statistical </w:t>
      </w:r>
      <w:r w:rsidR="007C1511" w:rsidRPr="000A0026">
        <w:rPr>
          <w:bCs/>
        </w:rPr>
        <w:t>Association (</w:t>
      </w:r>
      <w:r w:rsidR="001A2B20" w:rsidRPr="000A0026">
        <w:rPr>
          <w:bCs/>
        </w:rPr>
        <w:t>ASA)</w:t>
      </w:r>
      <w:r w:rsidRPr="000A0026">
        <w:rPr>
          <w:bCs/>
        </w:rPr>
        <w:t xml:space="preserve"> member</w:t>
      </w:r>
    </w:p>
    <w:p w14:paraId="269B9947" w14:textId="2CC39BEC" w:rsidR="000A0026" w:rsidRPr="000A0026" w:rsidRDefault="000A0026" w:rsidP="000A0026">
      <w:pPr>
        <w:rPr>
          <w:ins w:id="30" w:author="Jeff Jaureguy" w:date="2019-07-17T11:38:00Z"/>
        </w:rPr>
      </w:pPr>
      <w:r w:rsidRPr="000A0026">
        <w:rPr>
          <w:bCs/>
        </w:rPr>
        <w:t>2018-Present</w:t>
      </w:r>
      <w:r w:rsidRPr="000A0026">
        <w:rPr>
          <w:bCs/>
        </w:rPr>
        <w:tab/>
      </w:r>
      <w:r w:rsidRPr="000A0026">
        <w:rPr>
          <w:bCs/>
        </w:rPr>
        <w:tab/>
      </w:r>
      <w:r w:rsidRPr="000A0026">
        <w:t xml:space="preserve">American Society for Biochemistry and Molecular </w:t>
      </w:r>
      <w:r w:rsidRPr="000A0026">
        <w:tab/>
      </w:r>
      <w:r w:rsidRPr="000A0026">
        <w:tab/>
      </w:r>
      <w:r w:rsidRPr="000A0026">
        <w:tab/>
      </w:r>
      <w:r w:rsidRPr="000A0026">
        <w:tab/>
      </w:r>
      <w:r>
        <w:tab/>
      </w:r>
      <w:r>
        <w:tab/>
      </w:r>
      <w:r w:rsidRPr="000A0026">
        <w:t>Biology (ASBMB) member</w:t>
      </w:r>
    </w:p>
    <w:p w14:paraId="3A1794CE" w14:textId="77777777" w:rsidR="000A0026" w:rsidRDefault="000A0026" w:rsidP="000A0026">
      <w:pPr>
        <w:rPr>
          <w:ins w:id="31" w:author="Jeff Jaureguy" w:date="2019-07-17T11:38:00Z"/>
          <w:bCs/>
        </w:rPr>
      </w:pPr>
    </w:p>
    <w:p w14:paraId="41D81683" w14:textId="6741715E" w:rsidR="000A0026" w:rsidRPr="000A0026" w:rsidRDefault="000A0026" w:rsidP="000A0026">
      <w:pPr>
        <w:rPr>
          <w:ins w:id="32" w:author="Jeff Jaureguy" w:date="2019-07-17T11:38:00Z"/>
        </w:rPr>
      </w:pPr>
      <w:r w:rsidRPr="000A0026">
        <w:rPr>
          <w:bCs/>
        </w:rPr>
        <w:t>2018-Present</w:t>
      </w:r>
      <w:r w:rsidRPr="000A0026">
        <w:rPr>
          <w:bCs/>
        </w:rPr>
        <w:tab/>
      </w:r>
      <w:r w:rsidRPr="000A0026">
        <w:rPr>
          <w:bCs/>
        </w:rPr>
        <w:tab/>
      </w:r>
      <w:r w:rsidRPr="000A0026">
        <w:t xml:space="preserve">American Association for the Advancement of </w:t>
      </w:r>
      <w:r w:rsidRPr="000A0026">
        <w:tab/>
      </w:r>
      <w:r w:rsidRPr="000A0026">
        <w:tab/>
      </w:r>
      <w:r w:rsidRPr="000A0026">
        <w:tab/>
      </w:r>
      <w:r w:rsidRPr="000A0026">
        <w:tab/>
      </w:r>
      <w:r w:rsidRPr="000A0026">
        <w:tab/>
      </w:r>
      <w:r>
        <w:tab/>
      </w:r>
      <w:r w:rsidRPr="000A0026">
        <w:t>Science (AAAS) member</w:t>
      </w:r>
    </w:p>
    <w:p w14:paraId="77C858B9" w14:textId="202D479B" w:rsidR="000A0026" w:rsidRPr="000A0026" w:rsidRDefault="000A0026" w:rsidP="000A0026">
      <w:pPr>
        <w:rPr>
          <w:bCs/>
        </w:rPr>
      </w:pPr>
    </w:p>
    <w:p w14:paraId="654F96C2" w14:textId="040FDE6D" w:rsidR="00E668CF" w:rsidRPr="000A0026" w:rsidRDefault="00074A1D" w:rsidP="00FE64E8">
      <w:pPr>
        <w:widowControl w:val="0"/>
        <w:autoSpaceDE w:val="0"/>
        <w:autoSpaceDN w:val="0"/>
        <w:adjustRightInd w:val="0"/>
        <w:spacing w:after="240"/>
        <w:rPr>
          <w:b/>
          <w:bCs/>
          <w:lang w:val="sv-SE"/>
        </w:rPr>
      </w:pPr>
      <w:r w:rsidRPr="000A0026">
        <w:rPr>
          <w:iCs/>
          <w:lang w:val="sv-SE"/>
        </w:rPr>
        <w:t xml:space="preserve">2018-Present </w:t>
      </w:r>
      <w:r w:rsidRPr="000A0026">
        <w:rPr>
          <w:iCs/>
          <w:lang w:val="sv-SE"/>
        </w:rPr>
        <w:tab/>
      </w:r>
      <w:r w:rsidRPr="000A0026">
        <w:rPr>
          <w:iCs/>
          <w:lang w:val="sv-SE"/>
        </w:rPr>
        <w:tab/>
      </w:r>
      <w:proofErr w:type="spellStart"/>
      <w:r w:rsidRPr="000A0026">
        <w:rPr>
          <w:iCs/>
          <w:lang w:val="sv-SE"/>
        </w:rPr>
        <w:t>Phi</w:t>
      </w:r>
      <w:proofErr w:type="spellEnd"/>
      <w:r w:rsidRPr="000A0026">
        <w:rPr>
          <w:iCs/>
          <w:lang w:val="sv-SE"/>
        </w:rPr>
        <w:t xml:space="preserve"> </w:t>
      </w:r>
      <w:proofErr w:type="spellStart"/>
      <w:r w:rsidRPr="000A0026">
        <w:rPr>
          <w:iCs/>
          <w:lang w:val="sv-SE"/>
        </w:rPr>
        <w:t>Theta</w:t>
      </w:r>
      <w:proofErr w:type="spellEnd"/>
      <w:r w:rsidRPr="000A0026">
        <w:rPr>
          <w:iCs/>
          <w:lang w:val="sv-SE"/>
        </w:rPr>
        <w:t xml:space="preserve"> Kappa Alumni </w:t>
      </w:r>
    </w:p>
    <w:p w14:paraId="430455F2" w14:textId="1861EAE6" w:rsidR="00074A1D" w:rsidRPr="005B7CFD" w:rsidRDefault="00074A1D" w:rsidP="00074A1D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 xml:space="preserve">Professional Development </w:t>
      </w:r>
    </w:p>
    <w:p w14:paraId="3E8076E7" w14:textId="7F908F2F" w:rsidR="00AA2AE0" w:rsidRPr="005B7CFD" w:rsidRDefault="00AA2AE0" w:rsidP="00E83C9B">
      <w:pPr>
        <w:widowControl w:val="0"/>
        <w:autoSpaceDE w:val="0"/>
        <w:autoSpaceDN w:val="0"/>
        <w:adjustRightInd w:val="0"/>
        <w:spacing w:after="240"/>
        <w:ind w:left="2160" w:hanging="2160"/>
        <w:rPr>
          <w:bCs/>
        </w:rPr>
      </w:pPr>
      <w:bookmarkStart w:id="33" w:name="_GoBack"/>
      <w:bookmarkEnd w:id="33"/>
      <w:r w:rsidRPr="005B7CFD">
        <w:rPr>
          <w:bCs/>
        </w:rPr>
        <w:t>2019</w:t>
      </w:r>
      <w:r w:rsidRPr="005B7CFD">
        <w:rPr>
          <w:bCs/>
        </w:rPr>
        <w:tab/>
        <w:t>AMSTAT Conference (multi linear regression analysis seminar)</w:t>
      </w:r>
    </w:p>
    <w:p w14:paraId="4F9A0B46" w14:textId="4D89140A" w:rsidR="0048067E" w:rsidRPr="005B7CFD" w:rsidRDefault="0048067E" w:rsidP="00E83C9B">
      <w:pPr>
        <w:widowControl w:val="0"/>
        <w:autoSpaceDE w:val="0"/>
        <w:autoSpaceDN w:val="0"/>
        <w:adjustRightInd w:val="0"/>
        <w:spacing w:after="240"/>
        <w:ind w:left="2160" w:hanging="2160"/>
        <w:rPr>
          <w:bCs/>
        </w:rPr>
      </w:pPr>
      <w:r w:rsidRPr="005B7CFD">
        <w:rPr>
          <w:bCs/>
        </w:rPr>
        <w:t>20</w:t>
      </w:r>
      <w:r w:rsidR="00E83C9B" w:rsidRPr="005B7CFD">
        <w:rPr>
          <w:bCs/>
        </w:rPr>
        <w:t>18-20</w:t>
      </w:r>
      <w:r w:rsidRPr="005B7CFD">
        <w:rPr>
          <w:bCs/>
        </w:rPr>
        <w:t>19</w:t>
      </w:r>
      <w:r w:rsidR="00E83C9B" w:rsidRPr="005B7CFD">
        <w:rPr>
          <w:bCs/>
        </w:rPr>
        <w:tab/>
      </w:r>
      <w:r w:rsidR="007C1511" w:rsidRPr="005B7CFD">
        <w:rPr>
          <w:bCs/>
        </w:rPr>
        <w:t>Coursera Stanford Machine Learning</w:t>
      </w:r>
      <w:r w:rsidR="001F777F" w:rsidRPr="005B7CFD">
        <w:rPr>
          <w:bCs/>
        </w:rPr>
        <w:t xml:space="preserve"> Certificate</w:t>
      </w:r>
      <w:r w:rsidR="00AA2AE0" w:rsidRPr="005B7CFD">
        <w:rPr>
          <w:bCs/>
        </w:rPr>
        <w:t xml:space="preserve"> </w:t>
      </w:r>
      <w:r w:rsidR="00E72965" w:rsidRPr="005B7CFD">
        <w:rPr>
          <w:bCs/>
        </w:rPr>
        <w:t>(in progress)</w:t>
      </w:r>
    </w:p>
    <w:p w14:paraId="6E941C1E" w14:textId="4B0B7791" w:rsidR="00A01C3F" w:rsidRPr="005B7CFD" w:rsidRDefault="0098408A" w:rsidP="002D40AB">
      <w:pPr>
        <w:widowControl w:val="0"/>
        <w:autoSpaceDE w:val="0"/>
        <w:autoSpaceDN w:val="0"/>
        <w:adjustRightInd w:val="0"/>
        <w:spacing w:after="240"/>
        <w:ind w:left="2160" w:hanging="2160"/>
        <w:rPr>
          <w:b/>
          <w:bCs/>
        </w:rPr>
      </w:pPr>
      <w:r w:rsidRPr="005B7CFD">
        <w:rPr>
          <w:bCs/>
        </w:rPr>
        <w:t>2018-2019</w:t>
      </w:r>
      <w:r w:rsidRPr="005B7CFD">
        <w:rPr>
          <w:bCs/>
        </w:rPr>
        <w:tab/>
      </w:r>
      <w:r w:rsidR="00CE50C1" w:rsidRPr="005B7CFD">
        <w:rPr>
          <w:bCs/>
        </w:rPr>
        <w:t xml:space="preserve">Coursera UCSD-Biology Meets Programming: </w:t>
      </w:r>
      <w:r w:rsidRPr="005B7CFD">
        <w:rPr>
          <w:bCs/>
        </w:rPr>
        <w:t xml:space="preserve">Bioinformatics for </w:t>
      </w:r>
      <w:r w:rsidR="00E83C9B" w:rsidRPr="005B7CFD">
        <w:rPr>
          <w:bCs/>
        </w:rPr>
        <w:t>beginners Certificate</w:t>
      </w:r>
    </w:p>
    <w:p w14:paraId="0C68F96C" w14:textId="5D67B4E8" w:rsidR="000C659C" w:rsidRPr="005B7CFD" w:rsidRDefault="00E668CF" w:rsidP="00E668CF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Volunteer</w:t>
      </w:r>
    </w:p>
    <w:p w14:paraId="71D28B4C" w14:textId="7AE7099E" w:rsidR="00E668CF" w:rsidRPr="005B7CFD" w:rsidRDefault="00E668CF" w:rsidP="00E668CF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2015-Present</w:t>
      </w:r>
      <w:r w:rsidRPr="005B7CFD">
        <w:rPr>
          <w:iCs/>
        </w:rPr>
        <w:tab/>
      </w:r>
      <w:r w:rsidRPr="005B7CFD">
        <w:rPr>
          <w:iCs/>
        </w:rPr>
        <w:tab/>
      </w:r>
      <w:proofErr w:type="spellStart"/>
      <w:r w:rsidRPr="005B7CFD">
        <w:rPr>
          <w:iCs/>
        </w:rPr>
        <w:t>Bishwa-Seva</w:t>
      </w:r>
      <w:proofErr w:type="spellEnd"/>
      <w:r w:rsidRPr="005B7CFD">
        <w:rPr>
          <w:iCs/>
        </w:rPr>
        <w:t xml:space="preserve"> Foundation (Nepal non-profit for children)</w:t>
      </w:r>
    </w:p>
    <w:p w14:paraId="0450A4C0" w14:textId="669B9D1B" w:rsidR="000C659C" w:rsidRPr="005B7CFD" w:rsidRDefault="000C659C" w:rsidP="000C659C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2017</w:t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  <w:t>Girl Tech (Encouraging young women to join STEM)</w:t>
      </w:r>
    </w:p>
    <w:p w14:paraId="0FAA7D0F" w14:textId="5B157C0C" w:rsidR="00E668CF" w:rsidRPr="005B7CFD" w:rsidRDefault="00E668CF" w:rsidP="00E668CF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2014</w:t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  <w:t>Veterinarian clinic (India)</w:t>
      </w:r>
    </w:p>
    <w:p w14:paraId="289E203A" w14:textId="1EC8A183" w:rsidR="0008011C" w:rsidRPr="005B7CFD" w:rsidRDefault="00E668CF" w:rsidP="00BE27A4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>2014</w:t>
      </w:r>
      <w:r w:rsidRPr="005B7CFD">
        <w:rPr>
          <w:iCs/>
        </w:rPr>
        <w:tab/>
      </w:r>
      <w:r w:rsidRPr="005B7CFD">
        <w:rPr>
          <w:iCs/>
        </w:rPr>
        <w:tab/>
      </w:r>
      <w:r w:rsidRPr="005B7CFD">
        <w:rPr>
          <w:iCs/>
        </w:rPr>
        <w:tab/>
      </w:r>
      <w:proofErr w:type="spellStart"/>
      <w:r w:rsidR="00475024" w:rsidRPr="005B7CFD">
        <w:rPr>
          <w:iCs/>
        </w:rPr>
        <w:t>Lha</w:t>
      </w:r>
      <w:proofErr w:type="spellEnd"/>
      <w:r w:rsidR="00475024" w:rsidRPr="005B7CFD">
        <w:rPr>
          <w:iCs/>
        </w:rPr>
        <w:t xml:space="preserve"> charity (Taught English to Tibetan monks)</w:t>
      </w:r>
      <w:r w:rsidR="007931D8" w:rsidRPr="005B7CFD">
        <w:rPr>
          <w:iCs/>
        </w:rPr>
        <w:br/>
      </w:r>
    </w:p>
    <w:p w14:paraId="3B0216DE" w14:textId="1CCE123B" w:rsidR="0008011C" w:rsidRPr="005B7CFD" w:rsidRDefault="00E12C70" w:rsidP="0008011C">
      <w:pPr>
        <w:widowControl w:val="0"/>
        <w:autoSpaceDE w:val="0"/>
        <w:autoSpaceDN w:val="0"/>
        <w:adjustRightInd w:val="0"/>
        <w:spacing w:after="240"/>
        <w:rPr>
          <w:b/>
          <w:bCs/>
        </w:rPr>
      </w:pPr>
      <w:r w:rsidRPr="005B7CFD">
        <w:rPr>
          <w:b/>
          <w:bCs/>
        </w:rPr>
        <w:t>Computer Skills</w:t>
      </w:r>
    </w:p>
    <w:p w14:paraId="22E33138" w14:textId="44393154" w:rsidR="007F1F28" w:rsidRPr="005B7CFD" w:rsidRDefault="00A969A6" w:rsidP="00D956AF">
      <w:pPr>
        <w:widowControl w:val="0"/>
        <w:autoSpaceDE w:val="0"/>
        <w:autoSpaceDN w:val="0"/>
        <w:adjustRightInd w:val="0"/>
        <w:spacing w:after="240"/>
        <w:rPr>
          <w:iCs/>
        </w:rPr>
      </w:pPr>
      <w:r w:rsidRPr="005B7CFD">
        <w:rPr>
          <w:iCs/>
        </w:rPr>
        <w:t xml:space="preserve">Proficient in </w:t>
      </w:r>
      <w:r w:rsidR="00292957" w:rsidRPr="005B7CFD">
        <w:rPr>
          <w:iCs/>
        </w:rPr>
        <w:t>C++,</w:t>
      </w:r>
      <w:r w:rsidR="00A52BA2" w:rsidRPr="005B7CFD">
        <w:rPr>
          <w:iCs/>
        </w:rPr>
        <w:t xml:space="preserve"> Python,</w:t>
      </w:r>
      <w:r w:rsidR="00D70516" w:rsidRPr="005B7CFD">
        <w:rPr>
          <w:iCs/>
        </w:rPr>
        <w:t xml:space="preserve"> </w:t>
      </w:r>
      <w:r w:rsidR="00081830" w:rsidRPr="005B7CFD">
        <w:rPr>
          <w:iCs/>
        </w:rPr>
        <w:t>R, G</w:t>
      </w:r>
      <w:r w:rsidR="00913BB0" w:rsidRPr="005B7CFD">
        <w:rPr>
          <w:iCs/>
        </w:rPr>
        <w:t xml:space="preserve">it, </w:t>
      </w:r>
      <w:proofErr w:type="spellStart"/>
      <w:r w:rsidR="00913BB0" w:rsidRPr="005B7CFD">
        <w:rPr>
          <w:iCs/>
        </w:rPr>
        <w:t>MiniTab</w:t>
      </w:r>
      <w:proofErr w:type="spellEnd"/>
    </w:p>
    <w:p w14:paraId="233EA880" w14:textId="1EC926A1" w:rsidR="00781050" w:rsidRPr="005B7CFD" w:rsidRDefault="00781050" w:rsidP="00D956AF">
      <w:pPr>
        <w:widowControl w:val="0"/>
        <w:autoSpaceDE w:val="0"/>
        <w:autoSpaceDN w:val="0"/>
        <w:adjustRightInd w:val="0"/>
        <w:spacing w:after="240"/>
        <w:rPr>
          <w:b/>
          <w:bCs/>
          <w:iCs/>
        </w:rPr>
      </w:pPr>
      <w:r w:rsidRPr="005B7CFD">
        <w:rPr>
          <w:b/>
          <w:bCs/>
          <w:iCs/>
        </w:rPr>
        <w:t>GitHub</w:t>
      </w:r>
      <w:r w:rsidR="00884BEC" w:rsidRPr="005B7CFD">
        <w:rPr>
          <w:b/>
          <w:bCs/>
          <w:iCs/>
        </w:rPr>
        <w:t xml:space="preserve"> Profile</w:t>
      </w:r>
    </w:p>
    <w:p w14:paraId="43F04564" w14:textId="77777777" w:rsidR="00A969A6" w:rsidRPr="005B7CFD" w:rsidRDefault="00A969A6"/>
    <w:sectPr w:rsidR="00A969A6" w:rsidRPr="005B7CFD" w:rsidSect="00A96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F372C" w14:textId="77777777" w:rsidR="00B12A17" w:rsidRDefault="00B12A17" w:rsidP="003B7885">
      <w:r>
        <w:separator/>
      </w:r>
    </w:p>
  </w:endnote>
  <w:endnote w:type="continuationSeparator" w:id="0">
    <w:p w14:paraId="67CCB7A5" w14:textId="77777777" w:rsidR="00B12A17" w:rsidRDefault="00B12A17" w:rsidP="003B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B8E7" w14:textId="77777777" w:rsidR="00C24247" w:rsidRDefault="00C24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674E5" w14:textId="77777777" w:rsidR="00C24247" w:rsidRDefault="00C24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F2720" w14:textId="77777777" w:rsidR="00C24247" w:rsidRDefault="00C24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3CF5F" w14:textId="77777777" w:rsidR="00B12A17" w:rsidRDefault="00B12A17" w:rsidP="003B7885">
      <w:r>
        <w:separator/>
      </w:r>
    </w:p>
  </w:footnote>
  <w:footnote w:type="continuationSeparator" w:id="0">
    <w:p w14:paraId="5B7116C9" w14:textId="77777777" w:rsidR="00B12A17" w:rsidRDefault="00B12A17" w:rsidP="003B7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34" w:author="Jeff Jaureguy" w:date="2019-06-17T13:56:00Z"/>
  <w:sdt>
    <w:sdtPr>
      <w:rPr>
        <w:rStyle w:val="PageNumber"/>
      </w:rPr>
      <w:id w:val="-18325977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customXmlInsRangeEnd w:id="34"/>
      <w:p w14:paraId="79841230" w14:textId="45A6D7D1" w:rsidR="00C24247" w:rsidRDefault="00C24247" w:rsidP="00C24247">
        <w:pPr>
          <w:pStyle w:val="Header"/>
          <w:framePr w:wrap="none" w:vAnchor="text" w:hAnchor="margin" w:xAlign="right" w:y="1"/>
          <w:rPr>
            <w:ins w:id="35" w:author="Jeff Jaureguy" w:date="2019-06-17T13:56:00Z"/>
            <w:rStyle w:val="PageNumber"/>
          </w:rPr>
        </w:pPr>
        <w:ins w:id="36" w:author="Jeff Jaureguy" w:date="2019-06-17T13:56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end"/>
          </w:r>
        </w:ins>
      </w:p>
      <w:customXmlInsRangeStart w:id="37" w:author="Jeff Jaureguy" w:date="2019-06-17T13:56:00Z"/>
    </w:sdtContent>
  </w:sdt>
  <w:customXmlInsRangeEnd w:id="37"/>
  <w:p w14:paraId="2C45828C" w14:textId="77777777" w:rsidR="00C24247" w:rsidRDefault="00C24247">
    <w:pPr>
      <w:pStyle w:val="Header"/>
      <w:ind w:right="360"/>
      <w:pPrChange w:id="38" w:author="Jeff Jaureguy" w:date="2019-06-17T13:56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39" w:author="Jeff Jaureguy" w:date="2019-06-17T13:56:00Z"/>
  <w:sdt>
    <w:sdtPr>
      <w:rPr>
        <w:rStyle w:val="PageNumber"/>
      </w:rPr>
      <w:id w:val="-6595393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customXmlInsRangeEnd w:id="39"/>
      <w:p w14:paraId="5A57D990" w14:textId="6DCC3ACE" w:rsidR="00C24247" w:rsidRDefault="00C24247" w:rsidP="00C24247">
        <w:pPr>
          <w:pStyle w:val="Header"/>
          <w:framePr w:wrap="none" w:vAnchor="text" w:hAnchor="margin" w:xAlign="right" w:y="1"/>
          <w:rPr>
            <w:ins w:id="40" w:author="Jeff Jaureguy" w:date="2019-06-17T13:56:00Z"/>
            <w:rStyle w:val="PageNumber"/>
          </w:rPr>
        </w:pPr>
        <w:ins w:id="41" w:author="Jeff Jaureguy" w:date="2019-06-17T13:56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</w:ins>
        <w:r>
          <w:rPr>
            <w:rStyle w:val="PageNumber"/>
          </w:rPr>
          <w:fldChar w:fldCharType="separate"/>
        </w:r>
        <w:r w:rsidR="00BA64AD">
          <w:rPr>
            <w:rStyle w:val="PageNumber"/>
            <w:noProof/>
          </w:rPr>
          <w:t>1</w:t>
        </w:r>
        <w:ins w:id="42" w:author="Jeff Jaureguy" w:date="2019-06-17T13:56:00Z">
          <w:r>
            <w:rPr>
              <w:rStyle w:val="PageNumber"/>
            </w:rPr>
            <w:fldChar w:fldCharType="end"/>
          </w:r>
        </w:ins>
      </w:p>
      <w:customXmlInsRangeStart w:id="43" w:author="Jeff Jaureguy" w:date="2019-06-17T13:56:00Z"/>
    </w:sdtContent>
  </w:sdt>
  <w:customXmlInsRangeEnd w:id="43"/>
  <w:p w14:paraId="23859285" w14:textId="70E338A3" w:rsidR="00C24247" w:rsidRDefault="00C24247" w:rsidP="00AB7518">
    <w:pPr>
      <w:pStyle w:val="Header"/>
      <w:ind w:right="360"/>
      <w:jc w:val="right"/>
    </w:pPr>
    <w:proofErr w:type="spellStart"/>
    <w:r>
      <w:t>Jaureguy</w:t>
    </w:r>
    <w:proofErr w:type="spellEnd"/>
  </w:p>
  <w:p w14:paraId="0B127640" w14:textId="77777777" w:rsidR="00C24247" w:rsidRDefault="00C242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74BC0" w14:textId="77777777" w:rsidR="00C24247" w:rsidRDefault="00C24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B69"/>
    <w:multiLevelType w:val="hybridMultilevel"/>
    <w:tmpl w:val="400C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12B5"/>
    <w:multiLevelType w:val="hybridMultilevel"/>
    <w:tmpl w:val="CEB212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E7689E"/>
    <w:multiLevelType w:val="hybridMultilevel"/>
    <w:tmpl w:val="9A346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BC4BBA"/>
    <w:multiLevelType w:val="hybridMultilevel"/>
    <w:tmpl w:val="ADD8C8E0"/>
    <w:lvl w:ilvl="0" w:tplc="DB1421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196"/>
    <w:multiLevelType w:val="hybridMultilevel"/>
    <w:tmpl w:val="418608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7E14B1"/>
    <w:multiLevelType w:val="hybridMultilevel"/>
    <w:tmpl w:val="EB269AA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190E6B4F"/>
    <w:multiLevelType w:val="hybridMultilevel"/>
    <w:tmpl w:val="2CE234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D0634C8"/>
    <w:multiLevelType w:val="hybridMultilevel"/>
    <w:tmpl w:val="2976069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8" w15:restartNumberingAfterBreak="0">
    <w:nsid w:val="1EE021E9"/>
    <w:multiLevelType w:val="hybridMultilevel"/>
    <w:tmpl w:val="5E3EF4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F96696C"/>
    <w:multiLevelType w:val="multilevel"/>
    <w:tmpl w:val="400C6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F5C34"/>
    <w:multiLevelType w:val="hybridMultilevel"/>
    <w:tmpl w:val="123862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2666B85"/>
    <w:multiLevelType w:val="hybridMultilevel"/>
    <w:tmpl w:val="49861A8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67D3BCC"/>
    <w:multiLevelType w:val="multilevel"/>
    <w:tmpl w:val="8CE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A5715"/>
    <w:multiLevelType w:val="hybridMultilevel"/>
    <w:tmpl w:val="135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358F3"/>
    <w:multiLevelType w:val="multilevel"/>
    <w:tmpl w:val="76C26B3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80D24F5"/>
    <w:multiLevelType w:val="hybridMultilevel"/>
    <w:tmpl w:val="0FD6F5F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6" w15:restartNumberingAfterBreak="0">
    <w:nsid w:val="2C4470F5"/>
    <w:multiLevelType w:val="hybridMultilevel"/>
    <w:tmpl w:val="B14681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5B50E84"/>
    <w:multiLevelType w:val="hybridMultilevel"/>
    <w:tmpl w:val="1A849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A366FCA"/>
    <w:multiLevelType w:val="hybridMultilevel"/>
    <w:tmpl w:val="1D8E2A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BA91591"/>
    <w:multiLevelType w:val="hybridMultilevel"/>
    <w:tmpl w:val="29F02F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FDB7A89"/>
    <w:multiLevelType w:val="multilevel"/>
    <w:tmpl w:val="2CE2344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49B312E"/>
    <w:multiLevelType w:val="hybridMultilevel"/>
    <w:tmpl w:val="CC88070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2" w15:restartNumberingAfterBreak="0">
    <w:nsid w:val="4E932C9C"/>
    <w:multiLevelType w:val="hybridMultilevel"/>
    <w:tmpl w:val="10A629A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3" w15:restartNumberingAfterBreak="0">
    <w:nsid w:val="5C62683A"/>
    <w:multiLevelType w:val="hybridMultilevel"/>
    <w:tmpl w:val="8FBA7F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6FA504C"/>
    <w:multiLevelType w:val="hybridMultilevel"/>
    <w:tmpl w:val="60109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14269F"/>
    <w:multiLevelType w:val="hybridMultilevel"/>
    <w:tmpl w:val="D634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5F3F29"/>
    <w:multiLevelType w:val="hybridMultilevel"/>
    <w:tmpl w:val="76C26B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A09059A"/>
    <w:multiLevelType w:val="hybridMultilevel"/>
    <w:tmpl w:val="1B025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D3D685F"/>
    <w:multiLevelType w:val="hybridMultilevel"/>
    <w:tmpl w:val="89B8D7BE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9" w15:restartNumberingAfterBreak="0">
    <w:nsid w:val="7D6031A2"/>
    <w:multiLevelType w:val="hybridMultilevel"/>
    <w:tmpl w:val="BC80EFB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0" w15:restartNumberingAfterBreak="0">
    <w:nsid w:val="7FA117CC"/>
    <w:multiLevelType w:val="hybridMultilevel"/>
    <w:tmpl w:val="48569E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0"/>
  </w:num>
  <w:num w:numId="5">
    <w:abstractNumId w:val="23"/>
  </w:num>
  <w:num w:numId="6">
    <w:abstractNumId w:val="6"/>
  </w:num>
  <w:num w:numId="7">
    <w:abstractNumId w:val="20"/>
  </w:num>
  <w:num w:numId="8">
    <w:abstractNumId w:val="19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21"/>
  </w:num>
  <w:num w:numId="14">
    <w:abstractNumId w:val="29"/>
  </w:num>
  <w:num w:numId="15">
    <w:abstractNumId w:val="24"/>
  </w:num>
  <w:num w:numId="16">
    <w:abstractNumId w:val="5"/>
  </w:num>
  <w:num w:numId="17">
    <w:abstractNumId w:val="27"/>
  </w:num>
  <w:num w:numId="18">
    <w:abstractNumId w:val="1"/>
  </w:num>
  <w:num w:numId="19">
    <w:abstractNumId w:val="4"/>
  </w:num>
  <w:num w:numId="20">
    <w:abstractNumId w:val="22"/>
  </w:num>
  <w:num w:numId="21">
    <w:abstractNumId w:val="17"/>
  </w:num>
  <w:num w:numId="22">
    <w:abstractNumId w:val="16"/>
  </w:num>
  <w:num w:numId="23">
    <w:abstractNumId w:val="28"/>
  </w:num>
  <w:num w:numId="24">
    <w:abstractNumId w:val="2"/>
  </w:num>
  <w:num w:numId="25">
    <w:abstractNumId w:val="15"/>
  </w:num>
  <w:num w:numId="26">
    <w:abstractNumId w:val="8"/>
  </w:num>
  <w:num w:numId="27">
    <w:abstractNumId w:val="18"/>
  </w:num>
  <w:num w:numId="28">
    <w:abstractNumId w:val="30"/>
  </w:num>
  <w:num w:numId="29">
    <w:abstractNumId w:val="25"/>
  </w:num>
  <w:num w:numId="30">
    <w:abstractNumId w:val="11"/>
  </w:num>
  <w:num w:numId="3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ff Jaureguy">
    <w15:presenceInfo w15:providerId="AD" w15:userId="S::jaure020@csusm.edu::43e64e71-7ac3-4988-b6c8-05760b9e7516"/>
  </w15:person>
  <w15:person w15:author="Raymond Malfavon-Borja">
    <w15:presenceInfo w15:providerId="AD" w15:userId="S-1-5-21-2120689171-872107728-638741381-448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A6"/>
    <w:rsid w:val="00017167"/>
    <w:rsid w:val="000413BA"/>
    <w:rsid w:val="00046DF1"/>
    <w:rsid w:val="000606E4"/>
    <w:rsid w:val="00064C83"/>
    <w:rsid w:val="00074A1D"/>
    <w:rsid w:val="0008011C"/>
    <w:rsid w:val="00081830"/>
    <w:rsid w:val="0008234E"/>
    <w:rsid w:val="000A0026"/>
    <w:rsid w:val="000A0737"/>
    <w:rsid w:val="000A1248"/>
    <w:rsid w:val="000B522E"/>
    <w:rsid w:val="000C20F5"/>
    <w:rsid w:val="000C45A1"/>
    <w:rsid w:val="000C659C"/>
    <w:rsid w:val="000D48A9"/>
    <w:rsid w:val="000E545E"/>
    <w:rsid w:val="000E6B31"/>
    <w:rsid w:val="000E76C7"/>
    <w:rsid w:val="00105A57"/>
    <w:rsid w:val="00114FB1"/>
    <w:rsid w:val="001330CC"/>
    <w:rsid w:val="00171D4B"/>
    <w:rsid w:val="001A2B20"/>
    <w:rsid w:val="001B0C64"/>
    <w:rsid w:val="001B17FF"/>
    <w:rsid w:val="001B4434"/>
    <w:rsid w:val="001C1F52"/>
    <w:rsid w:val="001E5F1D"/>
    <w:rsid w:val="001F2E30"/>
    <w:rsid w:val="001F6CFC"/>
    <w:rsid w:val="001F777F"/>
    <w:rsid w:val="00221516"/>
    <w:rsid w:val="002319FC"/>
    <w:rsid w:val="002456ED"/>
    <w:rsid w:val="002467C3"/>
    <w:rsid w:val="002742E8"/>
    <w:rsid w:val="00280B25"/>
    <w:rsid w:val="00292957"/>
    <w:rsid w:val="00294941"/>
    <w:rsid w:val="002C0CD1"/>
    <w:rsid w:val="002C6EFE"/>
    <w:rsid w:val="002D40AB"/>
    <w:rsid w:val="00307980"/>
    <w:rsid w:val="0031377A"/>
    <w:rsid w:val="00347668"/>
    <w:rsid w:val="00357788"/>
    <w:rsid w:val="003919F6"/>
    <w:rsid w:val="003B14B3"/>
    <w:rsid w:val="003B4DD2"/>
    <w:rsid w:val="003B7885"/>
    <w:rsid w:val="003E7431"/>
    <w:rsid w:val="00444390"/>
    <w:rsid w:val="004447F0"/>
    <w:rsid w:val="00451583"/>
    <w:rsid w:val="00475024"/>
    <w:rsid w:val="00476CD0"/>
    <w:rsid w:val="0048067E"/>
    <w:rsid w:val="00490952"/>
    <w:rsid w:val="00494BD1"/>
    <w:rsid w:val="004A0804"/>
    <w:rsid w:val="004A2325"/>
    <w:rsid w:val="004B32FB"/>
    <w:rsid w:val="004D0B53"/>
    <w:rsid w:val="004D0E83"/>
    <w:rsid w:val="004F458B"/>
    <w:rsid w:val="00522442"/>
    <w:rsid w:val="00543CE1"/>
    <w:rsid w:val="00544ADC"/>
    <w:rsid w:val="00566D71"/>
    <w:rsid w:val="0058117F"/>
    <w:rsid w:val="00583497"/>
    <w:rsid w:val="005A0376"/>
    <w:rsid w:val="005A5452"/>
    <w:rsid w:val="005B7CFD"/>
    <w:rsid w:val="005C0FDF"/>
    <w:rsid w:val="005C152C"/>
    <w:rsid w:val="005C3E23"/>
    <w:rsid w:val="005C5D5A"/>
    <w:rsid w:val="005E679B"/>
    <w:rsid w:val="005E68B2"/>
    <w:rsid w:val="00624D07"/>
    <w:rsid w:val="00664EF8"/>
    <w:rsid w:val="00673E88"/>
    <w:rsid w:val="006C14C8"/>
    <w:rsid w:val="006D5C11"/>
    <w:rsid w:val="006D6234"/>
    <w:rsid w:val="00714129"/>
    <w:rsid w:val="00726596"/>
    <w:rsid w:val="00731CAA"/>
    <w:rsid w:val="00750B37"/>
    <w:rsid w:val="00753D60"/>
    <w:rsid w:val="00781050"/>
    <w:rsid w:val="00790B03"/>
    <w:rsid w:val="007931D8"/>
    <w:rsid w:val="007A1EEA"/>
    <w:rsid w:val="007A2376"/>
    <w:rsid w:val="007B501A"/>
    <w:rsid w:val="007C1511"/>
    <w:rsid w:val="007C48F3"/>
    <w:rsid w:val="007D3377"/>
    <w:rsid w:val="007D6E0A"/>
    <w:rsid w:val="007E437D"/>
    <w:rsid w:val="007F1F28"/>
    <w:rsid w:val="007F3E2B"/>
    <w:rsid w:val="00804909"/>
    <w:rsid w:val="008203C9"/>
    <w:rsid w:val="00884BEC"/>
    <w:rsid w:val="008854AE"/>
    <w:rsid w:val="008A3BE7"/>
    <w:rsid w:val="008C701A"/>
    <w:rsid w:val="008D7BAE"/>
    <w:rsid w:val="00900C28"/>
    <w:rsid w:val="00901EEF"/>
    <w:rsid w:val="00913BB0"/>
    <w:rsid w:val="009337AA"/>
    <w:rsid w:val="0095701B"/>
    <w:rsid w:val="00957083"/>
    <w:rsid w:val="009839CE"/>
    <w:rsid w:val="0098408A"/>
    <w:rsid w:val="00996B51"/>
    <w:rsid w:val="00A01C3F"/>
    <w:rsid w:val="00A11C7F"/>
    <w:rsid w:val="00A3693E"/>
    <w:rsid w:val="00A43399"/>
    <w:rsid w:val="00A468BF"/>
    <w:rsid w:val="00A52BA2"/>
    <w:rsid w:val="00A53D65"/>
    <w:rsid w:val="00A67F45"/>
    <w:rsid w:val="00A7061D"/>
    <w:rsid w:val="00A91F4E"/>
    <w:rsid w:val="00A95AAF"/>
    <w:rsid w:val="00A969A6"/>
    <w:rsid w:val="00AA15CF"/>
    <w:rsid w:val="00AA20B5"/>
    <w:rsid w:val="00AA2AE0"/>
    <w:rsid w:val="00AB08F7"/>
    <w:rsid w:val="00AB7518"/>
    <w:rsid w:val="00AC37EE"/>
    <w:rsid w:val="00AD404E"/>
    <w:rsid w:val="00AE78A7"/>
    <w:rsid w:val="00B00044"/>
    <w:rsid w:val="00B103B8"/>
    <w:rsid w:val="00B12A17"/>
    <w:rsid w:val="00B22662"/>
    <w:rsid w:val="00B40B8B"/>
    <w:rsid w:val="00B43C8A"/>
    <w:rsid w:val="00B72A8C"/>
    <w:rsid w:val="00B811E5"/>
    <w:rsid w:val="00B919AE"/>
    <w:rsid w:val="00BA64AD"/>
    <w:rsid w:val="00BC3A35"/>
    <w:rsid w:val="00BE27A4"/>
    <w:rsid w:val="00BF480D"/>
    <w:rsid w:val="00C20757"/>
    <w:rsid w:val="00C24247"/>
    <w:rsid w:val="00C268F0"/>
    <w:rsid w:val="00C51704"/>
    <w:rsid w:val="00C654E8"/>
    <w:rsid w:val="00C734DA"/>
    <w:rsid w:val="00C86393"/>
    <w:rsid w:val="00C876EE"/>
    <w:rsid w:val="00C90FA7"/>
    <w:rsid w:val="00CA239D"/>
    <w:rsid w:val="00CB52EB"/>
    <w:rsid w:val="00CB6424"/>
    <w:rsid w:val="00CC065A"/>
    <w:rsid w:val="00CC3802"/>
    <w:rsid w:val="00CD6C98"/>
    <w:rsid w:val="00CE50C1"/>
    <w:rsid w:val="00D0358C"/>
    <w:rsid w:val="00D518C7"/>
    <w:rsid w:val="00D528E5"/>
    <w:rsid w:val="00D70516"/>
    <w:rsid w:val="00D71014"/>
    <w:rsid w:val="00D82FF6"/>
    <w:rsid w:val="00D956AF"/>
    <w:rsid w:val="00DA6126"/>
    <w:rsid w:val="00DD430B"/>
    <w:rsid w:val="00DD571E"/>
    <w:rsid w:val="00E12C70"/>
    <w:rsid w:val="00E41815"/>
    <w:rsid w:val="00E62847"/>
    <w:rsid w:val="00E668CF"/>
    <w:rsid w:val="00E72965"/>
    <w:rsid w:val="00E72F09"/>
    <w:rsid w:val="00E83C9B"/>
    <w:rsid w:val="00EA1CFF"/>
    <w:rsid w:val="00ED54BF"/>
    <w:rsid w:val="00EE1EF9"/>
    <w:rsid w:val="00EE4A1A"/>
    <w:rsid w:val="00EF2240"/>
    <w:rsid w:val="00F03355"/>
    <w:rsid w:val="00F06F6C"/>
    <w:rsid w:val="00F129DA"/>
    <w:rsid w:val="00F17FF9"/>
    <w:rsid w:val="00F216F6"/>
    <w:rsid w:val="00F719CB"/>
    <w:rsid w:val="00FA1DD4"/>
    <w:rsid w:val="00FB6B92"/>
    <w:rsid w:val="00FC2843"/>
    <w:rsid w:val="00FC7CD3"/>
    <w:rsid w:val="00FE34F4"/>
    <w:rsid w:val="00FE64E8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62F5F"/>
  <w14:defaultImageDpi w14:val="300"/>
  <w15:docId w15:val="{58337FDE-0164-9041-876B-FAC8246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F5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69A6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7F3E2B"/>
    <w:rPr>
      <w:b/>
      <w:bCs/>
    </w:rPr>
  </w:style>
  <w:style w:type="character" w:styleId="Hyperlink">
    <w:name w:val="Hyperlink"/>
    <w:basedOn w:val="DefaultParagraphFont"/>
    <w:uiPriority w:val="99"/>
    <w:unhideWhenUsed/>
    <w:rsid w:val="000413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39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399"/>
    <w:rPr>
      <w:color w:val="605E5C"/>
      <w:shd w:val="clear" w:color="auto" w:fill="E1DFDD"/>
    </w:rPr>
  </w:style>
  <w:style w:type="paragraph" w:customStyle="1" w:styleId="Default">
    <w:name w:val="Default"/>
    <w:rsid w:val="002C6EFE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2C6EFE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0952"/>
  </w:style>
  <w:style w:type="character" w:customStyle="1" w:styleId="DateChar">
    <w:name w:val="Date Char"/>
    <w:basedOn w:val="DefaultParagraphFont"/>
    <w:link w:val="Date"/>
    <w:uiPriority w:val="99"/>
    <w:semiHidden/>
    <w:rsid w:val="00490952"/>
    <w:rPr>
      <w:rFonts w:ascii="Times New Roman" w:eastAsia="Times New Roma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B4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D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DD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DD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A5452"/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E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7A4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A4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544ADC"/>
  </w:style>
  <w:style w:type="character" w:customStyle="1" w:styleId="grame">
    <w:name w:val="grame"/>
    <w:basedOn w:val="DefaultParagraphFont"/>
    <w:rsid w:val="001E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Jeff Jaureguy</cp:lastModifiedBy>
  <cp:revision>3</cp:revision>
  <cp:lastPrinted>2019-01-03T00:16:00Z</cp:lastPrinted>
  <dcterms:created xsi:type="dcterms:W3CDTF">2019-07-17T18:39:00Z</dcterms:created>
  <dcterms:modified xsi:type="dcterms:W3CDTF">2019-07-17T19:03:00Z</dcterms:modified>
</cp:coreProperties>
</file>